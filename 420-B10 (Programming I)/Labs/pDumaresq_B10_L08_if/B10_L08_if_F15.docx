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A0" w:rsidRDefault="00DA2BA0" w:rsidP="00DA2BA0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DA2BA0" w:rsidRPr="00B61733" w:rsidRDefault="00DA2BA0" w:rsidP="00DA2BA0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8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T</w:t>
      </w:r>
      <w:r w:rsidRPr="00D54F45">
        <w:rPr>
          <w:i/>
          <w:kern w:val="0"/>
          <w:sz w:val="32"/>
        </w:rPr>
        <w:t>he if Statement</w:t>
      </w:r>
    </w:p>
    <w:p w:rsidR="00DA2BA0" w:rsidRDefault="00DA2BA0" w:rsidP="00DA2BA0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DA2BA0" w:rsidRPr="00B61733" w:rsidRDefault="00DA2BA0" w:rsidP="00DA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</w:t>
      </w:r>
      <w:r w:rsidR="0099764D">
        <w:t>a</w:t>
      </w:r>
      <w:r w:rsidR="00FE0155">
        <w:t>te assigned:</w:t>
      </w:r>
      <w:r w:rsidR="00FE0155">
        <w:tab/>
        <w:t>Tuesday, October 13</w:t>
      </w:r>
      <w:r>
        <w:t>, 201</w:t>
      </w:r>
      <w:r w:rsidR="00FE0155">
        <w:t>5</w:t>
      </w:r>
    </w:p>
    <w:p w:rsidR="00DA2BA0" w:rsidRPr="00B61733" w:rsidRDefault="00DA2BA0" w:rsidP="00DA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99764D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October</w:t>
      </w:r>
      <w:r w:rsidRPr="00F06602">
        <w:rPr>
          <w:b/>
          <w:color w:val="FF0000"/>
        </w:rPr>
        <w:t xml:space="preserve"> </w:t>
      </w:r>
      <w:r w:rsidR="00FE0155">
        <w:rPr>
          <w:b/>
          <w:color w:val="FF0000"/>
        </w:rPr>
        <w:t>13</w:t>
      </w:r>
      <w:r w:rsidRPr="00B61733">
        <w:rPr>
          <w:b/>
          <w:color w:val="FF0000"/>
        </w:rPr>
        <w:t>, 201</w:t>
      </w:r>
      <w:r w:rsidR="00FE0155">
        <w:rPr>
          <w:b/>
          <w:color w:val="FF0000"/>
        </w:rPr>
        <w:t>5</w:t>
      </w:r>
    </w:p>
    <w:p w:rsidR="00DA2BA0" w:rsidRDefault="00DA2BA0" w:rsidP="00DA2BA0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DA2BA0" w:rsidRPr="00581A2F" w:rsidRDefault="00DA2BA0" w:rsidP="00DA2BA0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9B64D8" w:rsidRPr="009B64D8" w:rsidRDefault="009B64D8" w:rsidP="009B64D8">
      <w:pPr>
        <w:numPr>
          <w:ilvl w:val="0"/>
          <w:numId w:val="12"/>
        </w:numPr>
        <w:suppressAutoHyphens/>
        <w:ind w:left="749"/>
        <w:rPr>
          <w:spacing w:val="-3"/>
          <w:lang w:val="en-GB"/>
        </w:rPr>
      </w:pPr>
      <w:r w:rsidRPr="009B64D8">
        <w:rPr>
          <w:spacing w:val="-3"/>
          <w:lang w:val="en-GB"/>
        </w:rPr>
        <w:t>us</w:t>
      </w:r>
      <w:r w:rsidR="003C60C4">
        <w:rPr>
          <w:spacing w:val="-3"/>
          <w:lang w:val="en-GB"/>
        </w:rPr>
        <w:t>e</w:t>
      </w:r>
      <w:r w:rsidRPr="009B64D8">
        <w:rPr>
          <w:spacing w:val="-3"/>
          <w:lang w:val="en-GB"/>
        </w:rPr>
        <w:t xml:space="preserve"> a simple </w:t>
      </w:r>
      <w:r w:rsidRPr="006C0361">
        <w:rPr>
          <w:b/>
          <w:spacing w:val="-3"/>
          <w:lang w:val="en-GB"/>
        </w:rPr>
        <w:t>if</w:t>
      </w:r>
      <w:r w:rsidRPr="009B64D8">
        <w:rPr>
          <w:spacing w:val="-3"/>
          <w:lang w:val="en-GB"/>
        </w:rPr>
        <w:t xml:space="preserve"> statement to compare two values;</w:t>
      </w:r>
    </w:p>
    <w:p w:rsidR="009B64D8" w:rsidRPr="009B64D8" w:rsidRDefault="009B64D8" w:rsidP="009B64D8">
      <w:pPr>
        <w:numPr>
          <w:ilvl w:val="0"/>
          <w:numId w:val="12"/>
        </w:numPr>
        <w:suppressAutoHyphens/>
        <w:ind w:left="749"/>
        <w:rPr>
          <w:spacing w:val="-3"/>
          <w:lang w:val="en-GB"/>
        </w:rPr>
      </w:pPr>
      <w:r w:rsidRPr="009B64D8">
        <w:rPr>
          <w:spacing w:val="-3"/>
          <w:lang w:val="en-GB"/>
        </w:rPr>
        <w:t xml:space="preserve">use compound statements in a Java </w:t>
      </w:r>
      <w:r w:rsidRPr="006C0361">
        <w:rPr>
          <w:b/>
          <w:spacing w:val="-3"/>
          <w:lang w:val="en-GB"/>
        </w:rPr>
        <w:t>if</w:t>
      </w:r>
      <w:r w:rsidRPr="009B64D8">
        <w:rPr>
          <w:spacing w:val="-3"/>
          <w:lang w:val="en-GB"/>
        </w:rPr>
        <w:t xml:space="preserve"> statement;</w:t>
      </w:r>
    </w:p>
    <w:p w:rsidR="009B64D8" w:rsidRDefault="009B64D8" w:rsidP="009B64D8">
      <w:pPr>
        <w:numPr>
          <w:ilvl w:val="0"/>
          <w:numId w:val="12"/>
        </w:numPr>
        <w:suppressAutoHyphens/>
        <w:ind w:left="749"/>
        <w:rPr>
          <w:spacing w:val="-3"/>
          <w:lang w:val="en-GB"/>
        </w:rPr>
      </w:pPr>
      <w:r w:rsidRPr="009B64D8">
        <w:rPr>
          <w:spacing w:val="-3"/>
          <w:lang w:val="en-GB"/>
        </w:rPr>
        <w:t xml:space="preserve">use a nested </w:t>
      </w:r>
      <w:r w:rsidRPr="006C0361">
        <w:rPr>
          <w:b/>
          <w:spacing w:val="-3"/>
          <w:lang w:val="en-GB"/>
        </w:rPr>
        <w:t>if</w:t>
      </w:r>
      <w:r w:rsidRPr="009B64D8">
        <w:rPr>
          <w:spacing w:val="-3"/>
          <w:lang w:val="en-GB"/>
        </w:rPr>
        <w:t xml:space="preserve"> statement;</w:t>
      </w:r>
    </w:p>
    <w:p w:rsidR="00C43136" w:rsidRDefault="00C43136" w:rsidP="00C43136">
      <w:pPr>
        <w:numPr>
          <w:ilvl w:val="0"/>
          <w:numId w:val="12"/>
        </w:numPr>
        <w:suppressAutoHyphens/>
        <w:ind w:left="749"/>
        <w:rPr>
          <w:spacing w:val="-3"/>
          <w:lang w:val="en-GB"/>
        </w:rPr>
      </w:pPr>
      <w:r w:rsidRPr="00C43136">
        <w:rPr>
          <w:spacing w:val="-3"/>
          <w:lang w:val="en-GB"/>
        </w:rPr>
        <w:t xml:space="preserve">use the </w:t>
      </w:r>
      <w:r w:rsidRPr="00C43136">
        <w:rPr>
          <w:b/>
          <w:spacing w:val="-3"/>
          <w:lang w:val="en-GB"/>
        </w:rPr>
        <w:t>equals()</w:t>
      </w:r>
      <w:r w:rsidRPr="00C43136">
        <w:rPr>
          <w:spacing w:val="-3"/>
          <w:lang w:val="en-GB"/>
        </w:rPr>
        <w:t xml:space="preserve"> and </w:t>
      </w:r>
      <w:r w:rsidRPr="00C43136">
        <w:rPr>
          <w:b/>
          <w:spacing w:val="-3"/>
          <w:lang w:val="en-GB"/>
        </w:rPr>
        <w:t>equalsIgnoreCase()</w:t>
      </w:r>
      <w:r w:rsidRPr="00C43136">
        <w:rPr>
          <w:spacing w:val="-3"/>
          <w:lang w:val="en-GB"/>
        </w:rPr>
        <w:t xml:space="preserve"> m</w:t>
      </w:r>
      <w:r w:rsidR="006C0361">
        <w:rPr>
          <w:spacing w:val="-3"/>
          <w:lang w:val="en-GB"/>
        </w:rPr>
        <w:t>ethods to compare String values;</w:t>
      </w:r>
    </w:p>
    <w:p w:rsidR="006C0361" w:rsidRPr="006C0361" w:rsidRDefault="006C0361" w:rsidP="006C0361">
      <w:pPr>
        <w:numPr>
          <w:ilvl w:val="0"/>
          <w:numId w:val="12"/>
        </w:numPr>
        <w:suppressAutoHyphens/>
        <w:ind w:left="749"/>
        <w:rPr>
          <w:spacing w:val="-3"/>
          <w:lang w:val="en-GB"/>
        </w:rPr>
      </w:pPr>
      <w:r w:rsidRPr="006C0361">
        <w:rPr>
          <w:spacing w:val="-3"/>
          <w:lang w:val="en-GB"/>
        </w:rPr>
        <w:t xml:space="preserve">use a </w:t>
      </w:r>
      <w:r w:rsidRPr="006C0361">
        <w:rPr>
          <w:b/>
          <w:spacing w:val="-3"/>
          <w:lang w:val="en-GB"/>
        </w:rPr>
        <w:t>switch</w:t>
      </w:r>
      <w:r w:rsidRPr="006C0361">
        <w:rPr>
          <w:spacing w:val="-3"/>
          <w:lang w:val="en-GB"/>
        </w:rPr>
        <w:t xml:space="preserve"> statement</w:t>
      </w:r>
      <w:r>
        <w:rPr>
          <w:spacing w:val="-3"/>
          <w:lang w:val="en-GB"/>
        </w:rPr>
        <w:t>.</w:t>
      </w:r>
    </w:p>
    <w:p w:rsidR="009B64D8" w:rsidRPr="00DA2BA0" w:rsidRDefault="009B64D8" w:rsidP="00DA2BA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DA2BA0">
        <w:rPr>
          <w:b/>
        </w:rPr>
        <w:t>Statements Used:</w:t>
      </w:r>
    </w:p>
    <w:p w:rsidR="009B64D8" w:rsidRDefault="009B64D8" w:rsidP="009B64D8">
      <w:pPr>
        <w:suppressAutoHyphens/>
        <w:spacing w:before="120"/>
        <w:rPr>
          <w:spacing w:val="-3"/>
        </w:rPr>
      </w:pPr>
      <w:r>
        <w:rPr>
          <w:spacing w:val="-3"/>
        </w:rPr>
        <w:tab/>
      </w:r>
      <w:r w:rsidR="00E76B64">
        <w:rPr>
          <w:spacing w:val="-3"/>
        </w:rPr>
        <w:t>1</w:t>
      </w:r>
      <w:r>
        <w:rPr>
          <w:spacing w:val="-3"/>
        </w:rPr>
        <w:t>.</w:t>
      </w:r>
      <w:r>
        <w:rPr>
          <w:spacing w:val="-3"/>
        </w:rPr>
        <w:tab/>
        <w:t xml:space="preserve">Simple </w:t>
      </w:r>
      <w:r>
        <w:rPr>
          <w:i/>
          <w:spacing w:val="-3"/>
        </w:rPr>
        <w:t>if ... else</w:t>
      </w:r>
      <w:r>
        <w:rPr>
          <w:spacing w:val="-3"/>
        </w:rPr>
        <w:t xml:space="preserve"> statement: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if</w:t>
      </w:r>
      <w:r>
        <w:rPr>
          <w:spacing w:val="-3"/>
        </w:rPr>
        <w:t xml:space="preserve"> condition </w:t>
      </w:r>
    </w:p>
    <w:p w:rsidR="009B64D8" w:rsidRDefault="009B64D8" w:rsidP="009B64D8">
      <w:pPr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true statement</w:t>
      </w:r>
      <w:r>
        <w:rPr>
          <w:b/>
          <w:spacing w:val="-3"/>
        </w:rPr>
        <w:t>;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else</w:t>
      </w:r>
    </w:p>
    <w:p w:rsidR="009B64D8" w:rsidRDefault="009B64D8" w:rsidP="009B64D8">
      <w:pPr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false statement</w:t>
      </w:r>
      <w:r>
        <w:rPr>
          <w:b/>
          <w:spacing w:val="-3"/>
        </w:rPr>
        <w:t>;</w:t>
      </w:r>
    </w:p>
    <w:p w:rsidR="009B64D8" w:rsidRDefault="009B64D8" w:rsidP="009B64D8">
      <w:pPr>
        <w:suppressAutoHyphens/>
        <w:spacing w:before="120"/>
        <w:rPr>
          <w:spacing w:val="-3"/>
        </w:rPr>
      </w:pPr>
      <w:r>
        <w:rPr>
          <w:spacing w:val="-3"/>
        </w:rPr>
        <w:tab/>
      </w:r>
      <w:r w:rsidR="00E76B64">
        <w:rPr>
          <w:spacing w:val="-3"/>
        </w:rPr>
        <w:t>2</w:t>
      </w:r>
      <w:r>
        <w:rPr>
          <w:spacing w:val="-3"/>
        </w:rPr>
        <w:t>.</w:t>
      </w:r>
      <w:r>
        <w:rPr>
          <w:spacing w:val="-3"/>
        </w:rPr>
        <w:tab/>
        <w:t>Compound statements in an</w:t>
      </w:r>
      <w:r>
        <w:rPr>
          <w:i/>
          <w:spacing w:val="-3"/>
        </w:rPr>
        <w:t xml:space="preserve"> if ... else</w:t>
      </w:r>
      <w:r>
        <w:rPr>
          <w:spacing w:val="-3"/>
        </w:rPr>
        <w:t xml:space="preserve"> statement: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 xml:space="preserve">if </w:t>
      </w:r>
      <w:r>
        <w:rPr>
          <w:spacing w:val="-3"/>
        </w:rPr>
        <w:t xml:space="preserve">condition 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{</w:t>
      </w:r>
    </w:p>
    <w:p w:rsidR="009B64D8" w:rsidRDefault="009B64D8" w:rsidP="009B64D8">
      <w:pPr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block of statements to be executed if condition is true</w:t>
      </w:r>
      <w:r w:rsidRPr="009B64D8">
        <w:rPr>
          <w:spacing w:val="-3"/>
        </w:rPr>
        <w:t>;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}</w:t>
      </w:r>
      <w:r>
        <w:rPr>
          <w:b/>
          <w:spacing w:val="-3"/>
        </w:rPr>
        <w:tab/>
        <w:t>// end if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else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{</w:t>
      </w:r>
    </w:p>
    <w:p w:rsidR="009B64D8" w:rsidRPr="009B64D8" w:rsidRDefault="009B64D8" w:rsidP="009B64D8">
      <w:pPr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block of statements to be executed if condition is false</w:t>
      </w:r>
      <w:r w:rsidRPr="009B64D8">
        <w:rPr>
          <w:spacing w:val="-3"/>
        </w:rPr>
        <w:t>;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}</w:t>
      </w:r>
      <w:r>
        <w:rPr>
          <w:b/>
          <w:spacing w:val="-3"/>
        </w:rPr>
        <w:tab/>
        <w:t>// end else</w:t>
      </w:r>
    </w:p>
    <w:p w:rsidR="009B64D8" w:rsidRDefault="009B64D8" w:rsidP="009B64D8">
      <w:pPr>
        <w:suppressAutoHyphens/>
        <w:spacing w:before="120"/>
        <w:rPr>
          <w:spacing w:val="-3"/>
        </w:rPr>
      </w:pPr>
      <w:r>
        <w:rPr>
          <w:spacing w:val="-3"/>
        </w:rPr>
        <w:tab/>
      </w:r>
      <w:r w:rsidR="00E76B64">
        <w:rPr>
          <w:spacing w:val="-3"/>
        </w:rPr>
        <w:t>3</w:t>
      </w:r>
      <w:r>
        <w:rPr>
          <w:spacing w:val="-3"/>
        </w:rPr>
        <w:t>.</w:t>
      </w:r>
      <w:r>
        <w:rPr>
          <w:spacing w:val="-3"/>
        </w:rPr>
        <w:tab/>
        <w:t xml:space="preserve">Nested </w:t>
      </w:r>
      <w:r>
        <w:rPr>
          <w:i/>
          <w:spacing w:val="-3"/>
        </w:rPr>
        <w:t>if ...  ... else</w:t>
      </w:r>
      <w:r>
        <w:rPr>
          <w:spacing w:val="-3"/>
        </w:rPr>
        <w:t xml:space="preserve"> statement: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 xml:space="preserve">if </w:t>
      </w:r>
      <w:r>
        <w:rPr>
          <w:spacing w:val="-3"/>
        </w:rPr>
        <w:t xml:space="preserve">condition 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if</w:t>
      </w:r>
      <w:r>
        <w:rPr>
          <w:spacing w:val="-3"/>
        </w:rPr>
        <w:t xml:space="preserve"> condition 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true statement</w:t>
      </w:r>
      <w:r>
        <w:rPr>
          <w:b/>
          <w:spacing w:val="-3"/>
        </w:rPr>
        <w:t>;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else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false statement</w:t>
      </w:r>
      <w:r>
        <w:rPr>
          <w:b/>
          <w:spacing w:val="-3"/>
        </w:rPr>
        <w:t>;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else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if</w:t>
      </w:r>
      <w:r>
        <w:rPr>
          <w:spacing w:val="-3"/>
        </w:rPr>
        <w:t xml:space="preserve"> condition </w:t>
      </w:r>
    </w:p>
    <w:p w:rsidR="009B64D8" w:rsidRDefault="009B64D8" w:rsidP="009B64D8">
      <w:pPr>
        <w:suppressAutoHyphens/>
        <w:rPr>
          <w:b/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true statement</w:t>
      </w:r>
      <w:r>
        <w:rPr>
          <w:b/>
          <w:spacing w:val="-3"/>
        </w:rPr>
        <w:t>;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>else</w:t>
      </w:r>
    </w:p>
    <w:p w:rsidR="009B64D8" w:rsidRDefault="009B64D8" w:rsidP="003C60C4">
      <w:pPr>
        <w:suppressAutoHyphens/>
        <w:rPr>
          <w:b/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false statement</w:t>
      </w:r>
      <w:r>
        <w:rPr>
          <w:b/>
          <w:spacing w:val="-3"/>
        </w:rPr>
        <w:t>;</w:t>
      </w:r>
    </w:p>
    <w:p w:rsidR="006C0361" w:rsidRPr="00BD3EC9" w:rsidRDefault="006C0361" w:rsidP="006C0361">
      <w:pPr>
        <w:keepNext/>
        <w:suppressAutoHyphens/>
        <w:spacing w:before="120"/>
        <w:rPr>
          <w:spacing w:val="-3"/>
        </w:rPr>
      </w:pPr>
      <w:r>
        <w:rPr>
          <w:spacing w:val="-3"/>
        </w:rPr>
        <w:lastRenderedPageBreak/>
        <w:tab/>
        <w:t>4.</w:t>
      </w:r>
      <w:r>
        <w:rPr>
          <w:spacing w:val="-3"/>
        </w:rPr>
        <w:tab/>
      </w:r>
      <w:r w:rsidRPr="00BD3EC9">
        <w:rPr>
          <w:i/>
          <w:iCs/>
          <w:spacing w:val="-3"/>
        </w:rPr>
        <w:t xml:space="preserve">Switch </w:t>
      </w:r>
      <w:r w:rsidRPr="00BD3EC9">
        <w:rPr>
          <w:spacing w:val="-3"/>
        </w:rPr>
        <w:t>statement:</w:t>
      </w:r>
    </w:p>
    <w:p w:rsidR="006C0361" w:rsidRPr="00BD3EC9" w:rsidRDefault="006C0361" w:rsidP="006C0361">
      <w:pPr>
        <w:keepNext/>
        <w:suppressAutoHyphens/>
        <w:rPr>
          <w:b/>
          <w:bCs/>
          <w:spacing w:val="-3"/>
        </w:rPr>
      </w:pP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  <w:t>switch (</w:t>
      </w:r>
      <w:r w:rsidRPr="00BD3EC9">
        <w:rPr>
          <w:spacing w:val="-3"/>
        </w:rPr>
        <w:t>integralVariable</w:t>
      </w:r>
      <w:r w:rsidRPr="00BD3EC9">
        <w:rPr>
          <w:b/>
          <w:bCs/>
          <w:spacing w:val="-3"/>
        </w:rPr>
        <w:t>)</w:t>
      </w:r>
    </w:p>
    <w:p w:rsidR="006C0361" w:rsidRPr="00BD3EC9" w:rsidRDefault="006C0361" w:rsidP="006C0361">
      <w:pPr>
        <w:keepNext/>
        <w:suppressAutoHyphens/>
        <w:rPr>
          <w:spacing w:val="-3"/>
        </w:rPr>
      </w:pPr>
      <w:r w:rsidRPr="00BD3EC9">
        <w:rPr>
          <w:b/>
          <w:bCs/>
          <w:spacing w:val="-3"/>
        </w:rPr>
        <w:tab/>
      </w:r>
      <w:r w:rsidRPr="00BD3EC9">
        <w:rPr>
          <w:b/>
          <w:bCs/>
          <w:spacing w:val="-3"/>
        </w:rPr>
        <w:tab/>
        <w:t>{</w:t>
      </w:r>
    </w:p>
    <w:p w:rsidR="006C0361" w:rsidRPr="00BD3EC9" w:rsidRDefault="006C0361" w:rsidP="006C0361">
      <w:pPr>
        <w:keepNext/>
        <w:suppressAutoHyphens/>
        <w:rPr>
          <w:spacing w:val="-3"/>
        </w:rPr>
      </w:pP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  <w:t xml:space="preserve">case </w:t>
      </w:r>
      <w:r w:rsidRPr="00BD3EC9">
        <w:rPr>
          <w:spacing w:val="-3"/>
        </w:rPr>
        <w:t>integralValue1</w:t>
      </w:r>
      <w:r w:rsidRPr="00BD3EC9">
        <w:rPr>
          <w:b/>
          <w:spacing w:val="-3"/>
        </w:rPr>
        <w:t>:</w:t>
      </w:r>
    </w:p>
    <w:p w:rsidR="006C0361" w:rsidRPr="00BD3EC9" w:rsidRDefault="006C0361" w:rsidP="006C0361">
      <w:pPr>
        <w:keepNext/>
        <w:suppressAutoHyphens/>
        <w:rPr>
          <w:b/>
          <w:spacing w:val="-3"/>
        </w:rPr>
      </w:pP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  <w:t>statement1</w:t>
      </w:r>
      <w:r w:rsidRPr="00BD3EC9">
        <w:rPr>
          <w:b/>
          <w:spacing w:val="-3"/>
        </w:rPr>
        <w:t>;</w:t>
      </w:r>
    </w:p>
    <w:p w:rsidR="006C0361" w:rsidRPr="00BD3EC9" w:rsidRDefault="006C0361" w:rsidP="006C0361">
      <w:pPr>
        <w:pStyle w:val="Technical4"/>
        <w:keepNext/>
        <w:tabs>
          <w:tab w:val="clear" w:pos="-720"/>
        </w:tabs>
        <w:rPr>
          <w:rFonts w:ascii="Verdana" w:hAnsi="Verdana"/>
          <w:spacing w:val="-3"/>
        </w:rPr>
      </w:pP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  <w:t>break;</w:t>
      </w:r>
    </w:p>
    <w:p w:rsidR="006C0361" w:rsidRPr="00BD3EC9" w:rsidRDefault="006C0361" w:rsidP="006C0361">
      <w:pPr>
        <w:keepNext/>
        <w:suppressAutoHyphens/>
        <w:rPr>
          <w:spacing w:val="-3"/>
        </w:rPr>
      </w:pP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  <w:t xml:space="preserve">case </w:t>
      </w:r>
      <w:r w:rsidRPr="00BD3EC9">
        <w:rPr>
          <w:spacing w:val="-3"/>
        </w:rPr>
        <w:t>integralValue2</w:t>
      </w:r>
      <w:r w:rsidRPr="00BD3EC9">
        <w:rPr>
          <w:b/>
          <w:spacing w:val="-3"/>
        </w:rPr>
        <w:t>:</w:t>
      </w:r>
    </w:p>
    <w:p w:rsidR="006C0361" w:rsidRPr="00BD3EC9" w:rsidRDefault="006C0361" w:rsidP="006C0361">
      <w:pPr>
        <w:keepNext/>
        <w:suppressAutoHyphens/>
        <w:rPr>
          <w:b/>
          <w:spacing w:val="-3"/>
        </w:rPr>
      </w:pP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  <w:t>statement2</w:t>
      </w:r>
      <w:r w:rsidRPr="00BD3EC9">
        <w:rPr>
          <w:b/>
          <w:spacing w:val="-3"/>
        </w:rPr>
        <w:t>;</w:t>
      </w:r>
    </w:p>
    <w:p w:rsidR="006C0361" w:rsidRPr="00BD3EC9" w:rsidRDefault="006C0361" w:rsidP="006C0361">
      <w:pPr>
        <w:pStyle w:val="Technical4"/>
        <w:keepNext/>
        <w:tabs>
          <w:tab w:val="clear" w:pos="-720"/>
        </w:tabs>
        <w:rPr>
          <w:rFonts w:ascii="Verdana" w:hAnsi="Verdana"/>
          <w:spacing w:val="-3"/>
        </w:rPr>
      </w:pP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  <w:t>break;</w:t>
      </w:r>
    </w:p>
    <w:p w:rsidR="006C0361" w:rsidRPr="00BD3EC9" w:rsidRDefault="006C0361" w:rsidP="006C0361">
      <w:pPr>
        <w:keepNext/>
        <w:suppressAutoHyphens/>
        <w:rPr>
          <w:spacing w:val="-3"/>
        </w:rPr>
      </w:pP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  <w:t xml:space="preserve">. . . </w:t>
      </w:r>
    </w:p>
    <w:p w:rsidR="006C0361" w:rsidRPr="00BD3EC9" w:rsidRDefault="006C0361" w:rsidP="006C0361">
      <w:pPr>
        <w:keepNext/>
        <w:suppressAutoHyphens/>
        <w:rPr>
          <w:spacing w:val="-3"/>
        </w:rPr>
      </w:pP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</w:r>
      <w:r w:rsidRPr="00BD3EC9">
        <w:rPr>
          <w:b/>
          <w:spacing w:val="-3"/>
        </w:rPr>
        <w:tab/>
        <w:t xml:space="preserve">case </w:t>
      </w:r>
      <w:r w:rsidRPr="00BD3EC9">
        <w:rPr>
          <w:spacing w:val="-3"/>
        </w:rPr>
        <w:t>integralValue</w:t>
      </w:r>
      <w:r w:rsidRPr="00BD3EC9">
        <w:rPr>
          <w:i/>
          <w:iCs/>
          <w:spacing w:val="-3"/>
        </w:rPr>
        <w:t>n</w:t>
      </w:r>
      <w:r w:rsidRPr="00BD3EC9">
        <w:rPr>
          <w:b/>
          <w:spacing w:val="-3"/>
        </w:rPr>
        <w:t>:</w:t>
      </w:r>
    </w:p>
    <w:p w:rsidR="006C0361" w:rsidRPr="00BD3EC9" w:rsidRDefault="006C0361" w:rsidP="006C0361">
      <w:pPr>
        <w:keepNext/>
        <w:suppressAutoHyphens/>
        <w:rPr>
          <w:b/>
          <w:spacing w:val="-3"/>
        </w:rPr>
      </w:pP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  <w:t>statement</w:t>
      </w:r>
      <w:r w:rsidRPr="00BD3EC9">
        <w:rPr>
          <w:i/>
          <w:iCs/>
          <w:spacing w:val="-3"/>
        </w:rPr>
        <w:t>n</w:t>
      </w:r>
      <w:r w:rsidRPr="00BD3EC9">
        <w:rPr>
          <w:b/>
          <w:spacing w:val="-3"/>
        </w:rPr>
        <w:t>;</w:t>
      </w:r>
    </w:p>
    <w:p w:rsidR="006C0361" w:rsidRPr="00BD3EC9" w:rsidRDefault="006C0361" w:rsidP="006C0361">
      <w:pPr>
        <w:pStyle w:val="Technical4"/>
        <w:keepNext/>
        <w:tabs>
          <w:tab w:val="clear" w:pos="-720"/>
        </w:tabs>
        <w:rPr>
          <w:rFonts w:ascii="Verdana" w:hAnsi="Verdana"/>
          <w:spacing w:val="-3"/>
        </w:rPr>
      </w:pP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  <w:t>break;</w:t>
      </w:r>
    </w:p>
    <w:p w:rsidR="006C0361" w:rsidRPr="00BD3EC9" w:rsidRDefault="006C0361" w:rsidP="006C0361">
      <w:pPr>
        <w:keepNext/>
        <w:suppressAutoHyphens/>
        <w:ind w:left="1080"/>
        <w:rPr>
          <w:spacing w:val="-3"/>
        </w:rPr>
      </w:pPr>
      <w:r w:rsidRPr="00BD3EC9">
        <w:rPr>
          <w:b/>
          <w:spacing w:val="-3"/>
        </w:rPr>
        <w:t>default:</w:t>
      </w:r>
    </w:p>
    <w:p w:rsidR="006C0361" w:rsidRPr="00BD3EC9" w:rsidRDefault="006C0361" w:rsidP="006C0361">
      <w:pPr>
        <w:keepNext/>
        <w:suppressAutoHyphens/>
        <w:rPr>
          <w:b/>
          <w:spacing w:val="-3"/>
        </w:rPr>
      </w:pP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</w:r>
      <w:r w:rsidRPr="00BD3EC9">
        <w:rPr>
          <w:spacing w:val="-3"/>
        </w:rPr>
        <w:tab/>
        <w:t>defaultStatement</w:t>
      </w:r>
      <w:r w:rsidRPr="00BD3EC9">
        <w:rPr>
          <w:b/>
          <w:spacing w:val="-3"/>
        </w:rPr>
        <w:t>;</w:t>
      </w:r>
    </w:p>
    <w:p w:rsidR="006C0361" w:rsidRPr="00BD3EC9" w:rsidRDefault="006C0361" w:rsidP="006C0361">
      <w:pPr>
        <w:pStyle w:val="Technical4"/>
        <w:tabs>
          <w:tab w:val="clear" w:pos="-720"/>
        </w:tabs>
        <w:rPr>
          <w:rFonts w:ascii="Verdana" w:hAnsi="Verdana"/>
          <w:spacing w:val="-3"/>
        </w:rPr>
      </w:pP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</w:r>
      <w:r w:rsidRPr="00BD3EC9">
        <w:rPr>
          <w:rFonts w:ascii="Verdana" w:hAnsi="Verdana"/>
          <w:spacing w:val="-3"/>
        </w:rPr>
        <w:tab/>
        <w:t>}</w:t>
      </w:r>
      <w:r w:rsidRPr="00BD3EC9">
        <w:rPr>
          <w:rFonts w:ascii="Verdana" w:hAnsi="Verdana"/>
          <w:spacing w:val="-3"/>
        </w:rPr>
        <w:tab/>
        <w:t>// end switch</w:t>
      </w:r>
    </w:p>
    <w:p w:rsidR="006C0361" w:rsidRDefault="006C0361" w:rsidP="003C60C4">
      <w:pPr>
        <w:suppressAutoHyphens/>
        <w:rPr>
          <w:spacing w:val="-3"/>
        </w:rPr>
      </w:pPr>
    </w:p>
    <w:p w:rsidR="00676528" w:rsidRPr="00DA2BA0" w:rsidRDefault="00676528" w:rsidP="00DA2BA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DA2BA0">
        <w:rPr>
          <w:b/>
        </w:rPr>
        <w:t>To Be Handed In:</w:t>
      </w:r>
    </w:p>
    <w:p w:rsidR="00676528" w:rsidRDefault="00676528" w:rsidP="00C26427">
      <w:pPr>
        <w:numPr>
          <w:ilvl w:val="0"/>
          <w:numId w:val="13"/>
        </w:numPr>
        <w:tabs>
          <w:tab w:val="clear" w:pos="360"/>
        </w:tabs>
      </w:pPr>
      <w:r>
        <w:t xml:space="preserve">The </w:t>
      </w:r>
      <w:r w:rsidR="00C26427" w:rsidRPr="00C26427">
        <w:rPr>
          <w:b/>
          <w:i/>
        </w:rPr>
        <w:t>username</w:t>
      </w:r>
      <w:r w:rsidR="00C26427" w:rsidRPr="00C26427">
        <w:rPr>
          <w:b/>
        </w:rPr>
        <w:t>_B10_</w:t>
      </w:r>
      <w:r w:rsidR="00636813">
        <w:rPr>
          <w:b/>
        </w:rPr>
        <w:t>L08</w:t>
      </w:r>
      <w:r w:rsidR="000D5E7B">
        <w:rPr>
          <w:b/>
        </w:rPr>
        <w:t>_if</w:t>
      </w:r>
      <w:r w:rsidR="00C26427">
        <w:t xml:space="preserve"> folder </w:t>
      </w:r>
      <w:r>
        <w:t xml:space="preserve">should be </w:t>
      </w:r>
      <w:r w:rsidR="00422173">
        <w:t>zipped and uploaded</w:t>
      </w:r>
      <w:r w:rsidR="00636813">
        <w:t xml:space="preserve"> to </w:t>
      </w:r>
      <w:r w:rsidR="00422173" w:rsidRPr="00422173">
        <w:rPr>
          <w:b/>
        </w:rPr>
        <w:t>Moodle</w:t>
      </w:r>
      <w:r w:rsidR="00636813">
        <w:t>.</w:t>
      </w:r>
    </w:p>
    <w:p w:rsidR="00676528" w:rsidRPr="00DA2BA0" w:rsidRDefault="00676528" w:rsidP="00DA2BA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DA2BA0">
        <w:rPr>
          <w:b/>
        </w:rPr>
        <w:t>To Start:</w:t>
      </w:r>
    </w:p>
    <w:p w:rsidR="009E41D8" w:rsidRPr="00D67481" w:rsidRDefault="009E41D8" w:rsidP="009E41D8">
      <w:pPr>
        <w:widowControl w:val="0"/>
        <w:numPr>
          <w:ilvl w:val="0"/>
          <w:numId w:val="22"/>
        </w:numPr>
      </w:pPr>
      <w:r>
        <w:t xml:space="preserve">Log on to </w:t>
      </w:r>
      <w:r w:rsidRPr="00D67481">
        <w:rPr>
          <w:b/>
        </w:rPr>
        <w:t>Moodle</w:t>
      </w:r>
      <w:r>
        <w:t xml:space="preserve">, go to the </w:t>
      </w:r>
      <w:r w:rsidRPr="00D67481">
        <w:rPr>
          <w:b/>
        </w:rPr>
        <w:t>Programming I</w:t>
      </w:r>
      <w:r>
        <w:t xml:space="preserve"> course page and complete the </w:t>
      </w:r>
      <w:r w:rsidRPr="00D67481">
        <w:rPr>
          <w:b/>
        </w:rPr>
        <w:t xml:space="preserve">Lab </w:t>
      </w:r>
      <w:r>
        <w:rPr>
          <w:b/>
        </w:rPr>
        <w:t>8</w:t>
      </w:r>
      <w:r w:rsidRPr="00D67481">
        <w:rPr>
          <w:b/>
        </w:rPr>
        <w:t xml:space="preserve"> Terminology Quiz</w:t>
      </w:r>
      <w:r w:rsidRPr="00D67481">
        <w:t xml:space="preserve">. </w:t>
      </w:r>
    </w:p>
    <w:p w:rsidR="00676528" w:rsidRDefault="00DA2BA0" w:rsidP="009E41D8">
      <w:pPr>
        <w:numPr>
          <w:ilvl w:val="0"/>
          <w:numId w:val="22"/>
        </w:numPr>
      </w:pPr>
      <w:r>
        <w:t>Download and unzip</w:t>
      </w:r>
      <w:r w:rsidR="008C71E3">
        <w:t xml:space="preserve"> the</w:t>
      </w:r>
      <w:r w:rsidR="00676528">
        <w:t xml:space="preserve"> </w:t>
      </w:r>
      <w:r w:rsidR="00566181" w:rsidRPr="008C71E3">
        <w:rPr>
          <w:b/>
        </w:rPr>
        <w:t>B10_</w:t>
      </w:r>
      <w:r w:rsidR="00636813">
        <w:rPr>
          <w:b/>
        </w:rPr>
        <w:t>L08</w:t>
      </w:r>
      <w:r w:rsidR="000D5E7B">
        <w:rPr>
          <w:b/>
        </w:rPr>
        <w:t>_</w:t>
      </w:r>
      <w:r w:rsidR="00636813">
        <w:rPr>
          <w:b/>
        </w:rPr>
        <w:t xml:space="preserve"> </w:t>
      </w:r>
      <w:r w:rsidR="000D5E7B">
        <w:rPr>
          <w:b/>
        </w:rPr>
        <w:t>if</w:t>
      </w:r>
      <w:r w:rsidR="00676528">
        <w:t xml:space="preserve"> folder </w:t>
      </w:r>
      <w:r>
        <w:t xml:space="preserve">from </w:t>
      </w:r>
      <w:r w:rsidRPr="00DA2BA0">
        <w:rPr>
          <w:b/>
        </w:rPr>
        <w:t>Moodle</w:t>
      </w:r>
      <w:r>
        <w:t xml:space="preserve"> </w:t>
      </w:r>
      <w:r w:rsidR="00676528">
        <w:t xml:space="preserve">to your </w:t>
      </w:r>
      <w:r w:rsidR="00676528" w:rsidRPr="008C71E3">
        <w:rPr>
          <w:b/>
        </w:rPr>
        <w:t>H:\420-B10\Labs</w:t>
      </w:r>
      <w:r w:rsidR="00676528" w:rsidRPr="00F34A72">
        <w:t xml:space="preserve"> </w:t>
      </w:r>
      <w:r w:rsidR="00676528">
        <w:t>folder.</w:t>
      </w:r>
      <w:r w:rsidR="00566181">
        <w:t xml:space="preserve"> Rename it to </w:t>
      </w:r>
      <w:r w:rsidR="00566181" w:rsidRPr="008C71E3">
        <w:rPr>
          <w:b/>
          <w:i/>
        </w:rPr>
        <w:t>username</w:t>
      </w:r>
      <w:r w:rsidR="00566181" w:rsidRPr="008C71E3">
        <w:rPr>
          <w:b/>
        </w:rPr>
        <w:t>_B10_</w:t>
      </w:r>
      <w:r w:rsidR="00636813">
        <w:rPr>
          <w:b/>
        </w:rPr>
        <w:t>L08</w:t>
      </w:r>
      <w:r w:rsidR="000D5E7B">
        <w:rPr>
          <w:b/>
        </w:rPr>
        <w:t>_</w:t>
      </w:r>
      <w:r w:rsidR="00636813">
        <w:rPr>
          <w:b/>
        </w:rPr>
        <w:t xml:space="preserve"> </w:t>
      </w:r>
      <w:r w:rsidR="000D5E7B">
        <w:rPr>
          <w:b/>
        </w:rPr>
        <w:t>if</w:t>
      </w:r>
      <w:r w:rsidR="008C71E3">
        <w:t>.</w:t>
      </w:r>
    </w:p>
    <w:p w:rsidR="003931B5" w:rsidRDefault="003931B5" w:rsidP="003931B5">
      <w:pPr>
        <w:widowControl w:val="0"/>
        <w:numPr>
          <w:ilvl w:val="0"/>
          <w:numId w:val="22"/>
        </w:numPr>
      </w:pPr>
      <w:r>
        <w:t xml:space="preserve">Start </w:t>
      </w:r>
      <w:r w:rsidRPr="008934DF">
        <w:rPr>
          <w:b/>
        </w:rPr>
        <w:t>Eclipse</w:t>
      </w:r>
      <w:r>
        <w:t xml:space="preserve">. Use your </w:t>
      </w:r>
      <w:r w:rsidRPr="008C71E3">
        <w:rPr>
          <w:b/>
        </w:rPr>
        <w:t>H:\420-B10\Labs</w:t>
      </w:r>
      <w:r w:rsidRPr="00F34A72">
        <w:t xml:space="preserve"> </w:t>
      </w:r>
      <w:r>
        <w:t>folder as the workspace.</w:t>
      </w:r>
    </w:p>
    <w:p w:rsidR="003931B5" w:rsidRDefault="003931B5" w:rsidP="00E06893">
      <w:pPr>
        <w:numPr>
          <w:ilvl w:val="0"/>
          <w:numId w:val="22"/>
        </w:numPr>
      </w:pPr>
      <w:r>
        <w:t xml:space="preserve">Create a </w:t>
      </w:r>
      <w:r w:rsidRPr="00C27335">
        <w:rPr>
          <w:b/>
        </w:rPr>
        <w:t>New Java Project</w:t>
      </w:r>
      <w:r>
        <w:t xml:space="preserve"> called </w:t>
      </w:r>
      <w:r w:rsidRPr="008C71E3">
        <w:rPr>
          <w:b/>
          <w:i/>
        </w:rPr>
        <w:t>username</w:t>
      </w:r>
      <w:r w:rsidRPr="008C71E3">
        <w:rPr>
          <w:b/>
        </w:rPr>
        <w:t>_B10_</w:t>
      </w:r>
      <w:r>
        <w:rPr>
          <w:b/>
        </w:rPr>
        <w:t>L08_ if</w:t>
      </w:r>
      <w:r w:rsidRPr="00C06166">
        <w:rPr>
          <w:bCs/>
        </w:rPr>
        <w:t>.</w:t>
      </w:r>
    </w:p>
    <w:p w:rsidR="009B64D8" w:rsidRDefault="009B64D8" w:rsidP="009B64D8">
      <w:pPr>
        <w:pStyle w:val="Heading1"/>
        <w:keepNext w:val="0"/>
        <w:suppressAutoHyphens/>
      </w:pPr>
      <w:r>
        <w:t xml:space="preserve">Using the Simple </w:t>
      </w:r>
      <w:r>
        <w:rPr>
          <w:i/>
        </w:rPr>
        <w:t xml:space="preserve">if ... else </w:t>
      </w:r>
      <w:r>
        <w:t xml:space="preserve">Statement </w:t>
      </w:r>
    </w:p>
    <w:p w:rsidR="009B64D8" w:rsidRDefault="009B64D8" w:rsidP="009B64D8">
      <w:pPr>
        <w:suppressAutoHyphens/>
        <w:rPr>
          <w:spacing w:val="-3"/>
        </w:rPr>
      </w:pPr>
      <w:r>
        <w:rPr>
          <w:b/>
          <w:i/>
          <w:spacing w:val="-3"/>
        </w:rPr>
        <w:t>Purpose</w:t>
      </w:r>
      <w:r>
        <w:rPr>
          <w:b/>
          <w:spacing w:val="-3"/>
        </w:rPr>
        <w:t>:</w:t>
      </w:r>
      <w:r>
        <w:rPr>
          <w:spacing w:val="-3"/>
        </w:rPr>
        <w:t xml:space="preserve"> </w:t>
      </w:r>
      <w:r>
        <w:rPr>
          <w:spacing w:val="-3"/>
        </w:rPr>
        <w:tab/>
        <w:t>Use a simple if ... else to compare two values.</w:t>
      </w:r>
    </w:p>
    <w:p w:rsidR="009B64D8" w:rsidRDefault="009B64D8" w:rsidP="00655DC9">
      <w:pPr>
        <w:spacing w:before="120"/>
      </w:pPr>
      <w:r>
        <w:rPr>
          <w:b/>
          <w:i/>
        </w:rPr>
        <w:t>To Do</w:t>
      </w:r>
      <w:r>
        <w:t>:</w:t>
      </w:r>
    </w:p>
    <w:p w:rsidR="00486547" w:rsidRPr="00486547" w:rsidRDefault="00E76B64" w:rsidP="009B64D8">
      <w:pPr>
        <w:pStyle w:val="Heading2"/>
        <w:keepNext/>
      </w:pPr>
      <w:r>
        <w:rPr>
          <w:iCs/>
        </w:rPr>
        <w:t xml:space="preserve">Open the </w:t>
      </w:r>
      <w:r>
        <w:rPr>
          <w:b/>
          <w:bCs/>
          <w:iCs/>
        </w:rPr>
        <w:t xml:space="preserve">Grader </w:t>
      </w:r>
      <w:r>
        <w:rPr>
          <w:iCs/>
        </w:rPr>
        <w:t xml:space="preserve">class and </w:t>
      </w:r>
      <w:r w:rsidR="00486547">
        <w:rPr>
          <w:iCs/>
        </w:rPr>
        <w:t xml:space="preserve">change the author name to yourself. </w:t>
      </w:r>
    </w:p>
    <w:p w:rsidR="009B64D8" w:rsidRDefault="009B64D8" w:rsidP="009B64D8">
      <w:pPr>
        <w:pStyle w:val="Heading2"/>
        <w:keepNext/>
      </w:pPr>
      <w:r>
        <w:rPr>
          <w:iCs/>
        </w:rPr>
        <w:fldChar w:fldCharType="begin"/>
      </w:r>
      <w:r>
        <w:rPr>
          <w:iCs/>
        </w:rPr>
        <w:instrText xml:space="preserve">seq level0 \h \r2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level1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level2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level3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level4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level5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level6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level7 \h \r0 </w:instrText>
      </w:r>
      <w:r>
        <w:rPr>
          <w:iCs/>
        </w:rPr>
        <w:fldChar w:fldCharType="end"/>
      </w:r>
      <w:r w:rsidR="00486547">
        <w:rPr>
          <w:iCs/>
        </w:rPr>
        <w:t>R</w:t>
      </w:r>
      <w:r>
        <w:rPr>
          <w:iCs/>
        </w:rPr>
        <w:t xml:space="preserve">eplace the </w:t>
      </w:r>
      <w:r>
        <w:rPr>
          <w:b/>
          <w:bCs/>
          <w:iCs/>
        </w:rPr>
        <w:t>getStatus()</w:t>
      </w:r>
      <w:r>
        <w:rPr>
          <w:iCs/>
        </w:rPr>
        <w:t xml:space="preserve"> method with the following:</w:t>
      </w:r>
    </w:p>
    <w:p w:rsidR="009B64D8" w:rsidRDefault="009B64D8" w:rsidP="009B64D8">
      <w:pPr>
        <w:pStyle w:val="cprogr"/>
        <w:keepNext/>
        <w:rPr>
          <w:b w:val="0"/>
        </w:rPr>
      </w:pP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public String getStatus()</w:t>
      </w: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{</w:t>
      </w: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  <w:t>if (mark &lt; 60.0)</w:t>
      </w: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  <w:t>return "Poor.";</w:t>
      </w: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  <w:bCs/>
        </w:rPr>
      </w:pPr>
      <w:r>
        <w:rPr>
          <w:rFonts w:ascii="Courier New" w:hAnsi="Courier New" w:cs="Courier New"/>
          <w:b w:val="0"/>
          <w:bCs/>
        </w:rPr>
        <w:tab/>
        <w:t>else</w:t>
      </w:r>
    </w:p>
    <w:p w:rsidR="009B64D8" w:rsidRDefault="009B64D8" w:rsidP="009B64D8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  <w:b w:val="0"/>
          <w:bCs/>
        </w:rPr>
      </w:pPr>
      <w:r>
        <w:rPr>
          <w:rFonts w:ascii="Courier New" w:hAnsi="Courier New" w:cs="Courier New"/>
          <w:b w:val="0"/>
          <w:bCs/>
        </w:rPr>
        <w:tab/>
      </w:r>
      <w:r>
        <w:rPr>
          <w:rFonts w:ascii="Courier New" w:hAnsi="Courier New" w:cs="Courier New"/>
          <w:b w:val="0"/>
          <w:bCs/>
        </w:rPr>
        <w:tab/>
        <w:t>return "Passed";</w:t>
      </w:r>
    </w:p>
    <w:p w:rsidR="009B64D8" w:rsidRDefault="009B64D8" w:rsidP="009B64D8">
      <w:pPr>
        <w:pStyle w:val="cprog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  <w:b w:val="0"/>
          <w:bCs/>
        </w:rPr>
        <w:t>}</w:t>
      </w:r>
      <w:r>
        <w:rPr>
          <w:rFonts w:ascii="Courier New" w:hAnsi="Courier New" w:cs="Courier New"/>
          <w:b w:val="0"/>
          <w:bCs/>
        </w:rPr>
        <w:tab/>
        <w:t>// getStatus()</w:t>
      </w:r>
    </w:p>
    <w:p w:rsidR="009B64D8" w:rsidRDefault="00E76B64" w:rsidP="000D5E7B">
      <w:pPr>
        <w:pStyle w:val="Heading2"/>
        <w:keepNext/>
      </w:pPr>
      <w:r>
        <w:rPr>
          <w:iCs/>
        </w:rPr>
        <w:lastRenderedPageBreak/>
        <w:t>Run</w:t>
      </w:r>
      <w:r w:rsidR="009B64D8">
        <w:rPr>
          <w:iCs/>
        </w:rPr>
        <w:t xml:space="preserve"> the </w:t>
      </w:r>
      <w:r w:rsidRPr="00E76B64">
        <w:rPr>
          <w:b/>
          <w:iCs/>
        </w:rPr>
        <w:t>GraderUser</w:t>
      </w:r>
      <w:r>
        <w:rPr>
          <w:iCs/>
        </w:rPr>
        <w:t xml:space="preserve"> </w:t>
      </w:r>
      <w:r w:rsidR="009B64D8">
        <w:rPr>
          <w:iCs/>
        </w:rPr>
        <w:t xml:space="preserve">program </w:t>
      </w:r>
      <w:r>
        <w:rPr>
          <w:iCs/>
        </w:rPr>
        <w:t xml:space="preserve">with </w:t>
      </w:r>
      <w:r w:rsidR="009B64D8">
        <w:rPr>
          <w:iCs/>
        </w:rPr>
        <w:t>the following test data.</w:t>
      </w:r>
      <w:r w:rsidR="009B64D8">
        <w:t xml:space="preserve"> Complete the table with the output produced.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6948"/>
      </w:tblGrid>
      <w:tr w:rsidR="009B64D8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9B64D8" w:rsidRDefault="009B64D8" w:rsidP="000D5E7B">
            <w:pPr>
              <w:keepNext/>
              <w:suppressAutoHyphens/>
              <w:rPr>
                <w:b/>
                <w:i/>
                <w:spacing w:val="-3"/>
              </w:rPr>
            </w:pPr>
            <w:r>
              <w:rPr>
                <w:b/>
                <w:i/>
                <w:spacing w:val="-3"/>
              </w:rPr>
              <w:t>Mark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B64D8" w:rsidRDefault="009B64D8" w:rsidP="000D5E7B">
            <w:pPr>
              <w:keepNext/>
              <w:suppressAutoHyphens/>
              <w:rPr>
                <w:b/>
                <w:spacing w:val="-3"/>
              </w:rPr>
            </w:pPr>
            <w:r>
              <w:rPr>
                <w:b/>
                <w:i/>
                <w:spacing w:val="-3"/>
              </w:rPr>
              <w:t>Output</w:t>
            </w:r>
          </w:p>
        </w:tc>
      </w:tr>
      <w:tr w:rsidR="009B64D8">
        <w:trPr>
          <w:jc w:val="center"/>
        </w:trPr>
        <w:tc>
          <w:tcPr>
            <w:tcW w:w="927" w:type="dxa"/>
            <w:tcBorders>
              <w:left w:val="single" w:sz="6" w:space="0" w:color="auto"/>
            </w:tcBorders>
          </w:tcPr>
          <w:p w:rsidR="009B64D8" w:rsidRDefault="009B64D8" w:rsidP="000D5E7B">
            <w:pPr>
              <w:pStyle w:val="Technical4"/>
              <w:keepNext/>
              <w:tabs>
                <w:tab w:val="clear" w:pos="-720"/>
              </w:tabs>
              <w:spacing w:before="120" w:after="120"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</w:rPr>
              <w:t>59.0</w:t>
            </w:r>
          </w:p>
        </w:tc>
        <w:tc>
          <w:tcPr>
            <w:tcW w:w="6948" w:type="dxa"/>
            <w:tcBorders>
              <w:left w:val="single" w:sz="6" w:space="0" w:color="auto"/>
              <w:right w:val="single" w:sz="6" w:space="0" w:color="auto"/>
            </w:tcBorders>
          </w:tcPr>
          <w:p w:rsidR="009B64D8" w:rsidRDefault="00FA2F6C" w:rsidP="000D5E7B">
            <w:pPr>
              <w:keepNext/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poor</w:t>
            </w:r>
          </w:p>
        </w:tc>
      </w:tr>
      <w:tr w:rsidR="009B64D8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9B64D8" w:rsidRDefault="009B64D8" w:rsidP="000D5E7B">
            <w:pPr>
              <w:keepNext/>
              <w:suppressAutoHyphens/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60.0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64D8" w:rsidRDefault="00FA2F6C" w:rsidP="00FA2F6C">
            <w:pPr>
              <w:keepNext/>
              <w:tabs>
                <w:tab w:val="left" w:pos="1785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passed</w:t>
            </w:r>
          </w:p>
        </w:tc>
      </w:tr>
      <w:tr w:rsidR="009B64D8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9B64D8" w:rsidRDefault="009B64D8" w:rsidP="000D5E7B">
            <w:pPr>
              <w:keepNext/>
              <w:suppressAutoHyphens/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75.5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64D8" w:rsidRDefault="00FA2F6C" w:rsidP="000D5E7B">
            <w:pPr>
              <w:keepNext/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passed</w:t>
            </w:r>
          </w:p>
        </w:tc>
      </w:tr>
      <w:tr w:rsidR="009B64D8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64D8" w:rsidRDefault="009B64D8" w:rsidP="000D5E7B">
            <w:pPr>
              <w:keepNext/>
              <w:suppressAutoHyphens/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100.0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4D8" w:rsidRPr="00FA2F6C" w:rsidRDefault="00FA2F6C" w:rsidP="000D5E7B">
            <w:pPr>
              <w:keepNext/>
              <w:suppressAutoHyphens/>
              <w:rPr>
                <w:b/>
                <w:spacing w:val="-3"/>
              </w:rPr>
            </w:pPr>
            <w:r w:rsidRPr="00FA2F6C">
              <w:rPr>
                <w:b/>
                <w:spacing w:val="-3"/>
              </w:rPr>
              <w:t>passed</w:t>
            </w:r>
          </w:p>
        </w:tc>
      </w:tr>
      <w:tr w:rsidR="009B64D8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64D8" w:rsidRDefault="009B64D8" w:rsidP="00C43136">
            <w:pPr>
              <w:suppressAutoHyphens/>
              <w:spacing w:before="120" w:after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101.0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4D8" w:rsidRPr="00FA2F6C" w:rsidRDefault="00FA2F6C" w:rsidP="00C43136">
            <w:pPr>
              <w:suppressAutoHyphens/>
              <w:rPr>
                <w:b/>
                <w:spacing w:val="-3"/>
              </w:rPr>
            </w:pPr>
            <w:r w:rsidRPr="00FA2F6C">
              <w:rPr>
                <w:b/>
                <w:spacing w:val="-3"/>
              </w:rPr>
              <w:t>passed</w:t>
            </w:r>
          </w:p>
        </w:tc>
      </w:tr>
    </w:tbl>
    <w:p w:rsidR="009B64D8" w:rsidRDefault="009B64D8" w:rsidP="009B64D8">
      <w:pPr>
        <w:pStyle w:val="Heading2"/>
      </w:pPr>
      <w:r>
        <w:rPr>
          <w:iCs/>
        </w:rPr>
        <w:t xml:space="preserve">Add an if...else statement to the </w:t>
      </w:r>
      <w:r>
        <w:rPr>
          <w:b/>
          <w:bCs/>
          <w:iCs/>
        </w:rPr>
        <w:t xml:space="preserve">setMark() </w:t>
      </w:r>
      <w:r>
        <w:rPr>
          <w:iCs/>
        </w:rPr>
        <w:t xml:space="preserve">method in the </w:t>
      </w:r>
      <w:r w:rsidR="00E76B64">
        <w:rPr>
          <w:b/>
          <w:bCs/>
          <w:iCs/>
        </w:rPr>
        <w:t>Grader</w:t>
      </w:r>
      <w:r>
        <w:rPr>
          <w:b/>
          <w:bCs/>
          <w:iCs/>
        </w:rPr>
        <w:t xml:space="preserve"> </w:t>
      </w:r>
      <w:r>
        <w:rPr>
          <w:iCs/>
        </w:rPr>
        <w:t xml:space="preserve">class to </w:t>
      </w:r>
      <w:r w:rsidR="009F4627">
        <w:rPr>
          <w:iCs/>
        </w:rPr>
        <w:t xml:space="preserve">set the mark if </w:t>
      </w:r>
      <w:r>
        <w:rPr>
          <w:iCs/>
        </w:rPr>
        <w:t xml:space="preserve">the </w:t>
      </w:r>
      <w:r w:rsidR="009F4627">
        <w:rPr>
          <w:iCs/>
        </w:rPr>
        <w:t>param</w:t>
      </w:r>
      <w:bookmarkStart w:id="1" w:name="_GoBack"/>
      <w:bookmarkEnd w:id="1"/>
      <w:r w:rsidR="009F4627">
        <w:rPr>
          <w:iCs/>
        </w:rPr>
        <w:t xml:space="preserve">eter </w:t>
      </w:r>
      <w:r w:rsidRPr="000273C9">
        <w:rPr>
          <w:b/>
          <w:iCs/>
        </w:rPr>
        <w:t>m</w:t>
      </w:r>
      <w:r w:rsidR="000273C9">
        <w:rPr>
          <w:iCs/>
        </w:rPr>
        <w:t xml:space="preserve"> </w:t>
      </w:r>
      <w:r>
        <w:rPr>
          <w:iCs/>
        </w:rPr>
        <w:t>is less than or equal to 100. Otherwise</w:t>
      </w:r>
      <w:r w:rsidR="005947E4">
        <w:rPr>
          <w:iCs/>
        </w:rPr>
        <w:t xml:space="preserve"> use </w:t>
      </w:r>
      <w:r w:rsidR="005947E4" w:rsidRPr="005947E4">
        <w:rPr>
          <w:b/>
          <w:iCs/>
        </w:rPr>
        <w:t>System.err.println</w:t>
      </w:r>
      <w:r w:rsidR="005947E4">
        <w:rPr>
          <w:b/>
          <w:iCs/>
        </w:rPr>
        <w:t>()</w:t>
      </w:r>
      <w:r w:rsidR="005947E4">
        <w:rPr>
          <w:iCs/>
        </w:rPr>
        <w:t xml:space="preserve"> to </w:t>
      </w:r>
      <w:r>
        <w:rPr>
          <w:iCs/>
        </w:rPr>
        <w:t xml:space="preserve">print </w:t>
      </w:r>
      <w:r w:rsidR="00E06893" w:rsidRPr="00E06893">
        <w:rPr>
          <w:b/>
          <w:i/>
          <w:iCs/>
        </w:rPr>
        <w:t>m</w:t>
      </w:r>
      <w:r w:rsidR="00E06893" w:rsidRPr="00E06893">
        <w:rPr>
          <w:b/>
          <w:iCs/>
        </w:rPr>
        <w:t xml:space="preserve"> is an</w:t>
      </w:r>
      <w:r w:rsidR="00E06893">
        <w:rPr>
          <w:iCs/>
        </w:rPr>
        <w:t xml:space="preserve"> </w:t>
      </w:r>
      <w:r w:rsidR="00E06893">
        <w:rPr>
          <w:b/>
          <w:iCs/>
        </w:rPr>
        <w:t>i</w:t>
      </w:r>
      <w:r>
        <w:rPr>
          <w:b/>
          <w:iCs/>
        </w:rPr>
        <w:t>nvalid mark</w:t>
      </w:r>
      <w:r w:rsidR="00E06893" w:rsidRPr="00E06893">
        <w:rPr>
          <w:b/>
          <w:iCs/>
        </w:rPr>
        <w:t>. The mark must be less than or equal 100</w:t>
      </w:r>
      <w:r w:rsidR="005947E4">
        <w:rPr>
          <w:b/>
          <w:iCs/>
        </w:rPr>
        <w:t xml:space="preserve"> </w:t>
      </w:r>
      <w:r w:rsidR="005947E4">
        <w:rPr>
          <w:iCs/>
        </w:rPr>
        <w:t>in red</w:t>
      </w:r>
      <w:r>
        <w:t xml:space="preserve">. </w:t>
      </w:r>
      <w:r w:rsidR="00E06893">
        <w:t xml:space="preserve">(The value for </w:t>
      </w:r>
      <w:r w:rsidR="00E06893" w:rsidRPr="00E06893">
        <w:rPr>
          <w:b/>
          <w:i/>
        </w:rPr>
        <w:t xml:space="preserve">m </w:t>
      </w:r>
      <w:r w:rsidR="00E06893">
        <w:t xml:space="preserve">should be displayed, not the letter </w:t>
      </w:r>
      <w:r w:rsidR="00E06893" w:rsidRPr="00E06893">
        <w:rPr>
          <w:b/>
          <w:i/>
        </w:rPr>
        <w:t>m</w:t>
      </w:r>
      <w:r w:rsidR="00E06893">
        <w:t xml:space="preserve">.) </w:t>
      </w:r>
    </w:p>
    <w:p w:rsidR="009B64D8" w:rsidRDefault="009B64D8" w:rsidP="009B64D8">
      <w:pPr>
        <w:pStyle w:val="Heading2"/>
        <w:rPr>
          <w:iCs/>
        </w:rPr>
      </w:pPr>
      <w:r>
        <w:rPr>
          <w:iCs/>
        </w:rPr>
        <w:t>Test your modified program.</w:t>
      </w:r>
    </w:p>
    <w:p w:rsidR="009B64D8" w:rsidRDefault="009B64D8" w:rsidP="00CC61D1">
      <w:pPr>
        <w:pStyle w:val="Heading1"/>
        <w:suppressAutoHyphens/>
      </w:pPr>
      <w:r>
        <w:t>Using Compound Statements in an if…else</w:t>
      </w:r>
    </w:p>
    <w:p w:rsidR="009B64D8" w:rsidRPr="00422173" w:rsidRDefault="009B64D8" w:rsidP="00CC61D1">
      <w:pPr>
        <w:pStyle w:val="Purpose"/>
        <w:rPr>
          <w:b w:val="0"/>
          <w:i w:val="0"/>
        </w:rPr>
      </w:pPr>
      <w:r>
        <w:t xml:space="preserve">Purpose: </w:t>
      </w:r>
      <w:r>
        <w:tab/>
      </w:r>
      <w:r w:rsidRPr="00422173">
        <w:rPr>
          <w:b w:val="0"/>
          <w:i w:val="0"/>
        </w:rPr>
        <w:t>Learn to use a compound statement in an if…else statement.</w:t>
      </w:r>
    </w:p>
    <w:p w:rsidR="009B64D8" w:rsidRDefault="009B64D8" w:rsidP="00CC61D1">
      <w:pPr>
        <w:pStyle w:val="Purpose"/>
      </w:pPr>
      <w:r>
        <w:t>To Do:</w:t>
      </w:r>
    </w:p>
    <w:p w:rsidR="009B64D8" w:rsidRDefault="009B64D8" w:rsidP="00655DC9">
      <w:pPr>
        <w:pStyle w:val="Heading2"/>
        <w:spacing w:before="0"/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seq level0 \h \r1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level1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level2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level3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level4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level5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level6 \h \r0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seq level7 \h \r0 </w:instrText>
      </w:r>
      <w:r>
        <w:rPr>
          <w:iCs/>
        </w:rPr>
        <w:fldChar w:fldCharType="end"/>
      </w:r>
      <w:r w:rsidR="00E76B64">
        <w:rPr>
          <w:iCs/>
        </w:rPr>
        <w:t>Run</w:t>
      </w:r>
      <w:r>
        <w:rPr>
          <w:iCs/>
        </w:rPr>
        <w:t xml:space="preserve"> </w:t>
      </w:r>
      <w:r w:rsidR="005B093F">
        <w:rPr>
          <w:b/>
          <w:iCs/>
        </w:rPr>
        <w:t>TemperatureUser</w:t>
      </w:r>
      <w:r w:rsidR="00C43136">
        <w:rPr>
          <w:iCs/>
        </w:rPr>
        <w:t xml:space="preserve"> </w:t>
      </w:r>
      <w:r>
        <w:rPr>
          <w:iCs/>
        </w:rPr>
        <w:t>using the test data in the table shown here. Complete the table with the output produced.</w:t>
      </w:r>
    </w:p>
    <w:tbl>
      <w:tblPr>
        <w:tblW w:w="7202" w:type="dxa"/>
        <w:tblInd w:w="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950"/>
        <w:gridCol w:w="3056"/>
        <w:gridCol w:w="2202"/>
      </w:tblGrid>
      <w:tr w:rsidR="009B64D8" w:rsidTr="00590E60">
        <w:trPr>
          <w:tblHeader/>
        </w:trPr>
        <w:tc>
          <w:tcPr>
            <w:tcW w:w="994" w:type="dxa"/>
            <w:shd w:val="pct5" w:color="auto" w:fill="auto"/>
          </w:tcPr>
          <w:p w:rsidR="009B64D8" w:rsidRDefault="009B64D8" w:rsidP="00C43136">
            <w:pPr>
              <w:rPr>
                <w:b/>
              </w:rPr>
            </w:pPr>
            <w:r>
              <w:rPr>
                <w:b/>
              </w:rPr>
              <w:t>Temp</w:t>
            </w:r>
          </w:p>
        </w:tc>
        <w:tc>
          <w:tcPr>
            <w:tcW w:w="950" w:type="dxa"/>
            <w:shd w:val="pct5" w:color="auto" w:fill="auto"/>
          </w:tcPr>
          <w:p w:rsidR="009B64D8" w:rsidRDefault="009B64D8" w:rsidP="00C43136">
            <w:pPr>
              <w:pStyle w:val="EndnoteText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3056" w:type="dxa"/>
            <w:shd w:val="pct5" w:color="auto" w:fill="auto"/>
          </w:tcPr>
          <w:p w:rsidR="009B64D8" w:rsidRDefault="009B64D8" w:rsidP="00C43136">
            <w:pPr>
              <w:rPr>
                <w:b/>
              </w:rPr>
            </w:pPr>
            <w:r>
              <w:rPr>
                <w:b/>
              </w:rPr>
              <w:t>Converted Temperature</w:t>
            </w:r>
          </w:p>
        </w:tc>
        <w:tc>
          <w:tcPr>
            <w:tcW w:w="2202" w:type="dxa"/>
            <w:shd w:val="pct5" w:color="auto" w:fill="auto"/>
          </w:tcPr>
          <w:p w:rsidR="009B64D8" w:rsidRDefault="009B64D8" w:rsidP="00C43136">
            <w:pPr>
              <w:rPr>
                <w:b/>
              </w:rPr>
            </w:pPr>
            <w:r>
              <w:rPr>
                <w:b/>
              </w:rPr>
              <w:t>Converted Units</w:t>
            </w:r>
          </w:p>
        </w:tc>
      </w:tr>
      <w:tr w:rsidR="009B64D8">
        <w:tc>
          <w:tcPr>
            <w:tcW w:w="994" w:type="dxa"/>
          </w:tcPr>
          <w:p w:rsidR="009B64D8" w:rsidRDefault="009B64D8" w:rsidP="00C43136">
            <w:pPr>
              <w:spacing w:before="120"/>
            </w:pPr>
            <w:r>
              <w:t>32</w:t>
            </w:r>
          </w:p>
        </w:tc>
        <w:tc>
          <w:tcPr>
            <w:tcW w:w="950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F</w:t>
            </w:r>
          </w:p>
        </w:tc>
        <w:tc>
          <w:tcPr>
            <w:tcW w:w="3056" w:type="dxa"/>
          </w:tcPr>
          <w:p w:rsidR="009B64D8" w:rsidRDefault="00C956F8" w:rsidP="00C43136">
            <w:pPr>
              <w:spacing w:before="120"/>
            </w:pPr>
            <w:r>
              <w:t>0</w:t>
            </w:r>
          </w:p>
        </w:tc>
        <w:tc>
          <w:tcPr>
            <w:tcW w:w="2202" w:type="dxa"/>
          </w:tcPr>
          <w:p w:rsidR="009B64D8" w:rsidRDefault="00C956F8" w:rsidP="00C43136">
            <w:pPr>
              <w:spacing w:before="120"/>
            </w:pPr>
            <w:r>
              <w:t>C</w:t>
            </w:r>
          </w:p>
        </w:tc>
      </w:tr>
      <w:tr w:rsidR="009B64D8">
        <w:tc>
          <w:tcPr>
            <w:tcW w:w="99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212</w:t>
            </w:r>
          </w:p>
        </w:tc>
        <w:tc>
          <w:tcPr>
            <w:tcW w:w="950" w:type="dxa"/>
          </w:tcPr>
          <w:p w:rsidR="009B64D8" w:rsidRDefault="009B64D8" w:rsidP="00C43136">
            <w:pPr>
              <w:spacing w:before="120"/>
            </w:pPr>
            <w:r>
              <w:t>F</w:t>
            </w:r>
          </w:p>
        </w:tc>
        <w:tc>
          <w:tcPr>
            <w:tcW w:w="3056" w:type="dxa"/>
          </w:tcPr>
          <w:p w:rsidR="009B64D8" w:rsidRDefault="00C956F8" w:rsidP="00C43136">
            <w:pPr>
              <w:spacing w:before="120"/>
            </w:pPr>
            <w:r>
              <w:t>100</w:t>
            </w:r>
          </w:p>
        </w:tc>
        <w:tc>
          <w:tcPr>
            <w:tcW w:w="2202" w:type="dxa"/>
          </w:tcPr>
          <w:p w:rsidR="009B64D8" w:rsidRDefault="00C956F8" w:rsidP="00C43136">
            <w:pPr>
              <w:spacing w:before="120"/>
            </w:pPr>
            <w:r>
              <w:t>C</w:t>
            </w:r>
          </w:p>
        </w:tc>
      </w:tr>
      <w:tr w:rsidR="009B64D8">
        <w:tc>
          <w:tcPr>
            <w:tcW w:w="994" w:type="dxa"/>
          </w:tcPr>
          <w:p w:rsidR="009B64D8" w:rsidRDefault="009B64D8" w:rsidP="00C43136">
            <w:pPr>
              <w:spacing w:before="120"/>
            </w:pPr>
            <w:r>
              <w:t>0</w:t>
            </w:r>
          </w:p>
        </w:tc>
        <w:tc>
          <w:tcPr>
            <w:tcW w:w="950" w:type="dxa"/>
          </w:tcPr>
          <w:p w:rsidR="009B64D8" w:rsidRDefault="009B64D8" w:rsidP="00C43136">
            <w:pPr>
              <w:spacing w:before="120"/>
            </w:pPr>
            <w:r>
              <w:t>C</w:t>
            </w:r>
          </w:p>
        </w:tc>
        <w:tc>
          <w:tcPr>
            <w:tcW w:w="3056" w:type="dxa"/>
          </w:tcPr>
          <w:p w:rsidR="009B64D8" w:rsidRDefault="00C956F8" w:rsidP="00C956F8">
            <w:pPr>
              <w:tabs>
                <w:tab w:val="left" w:pos="720"/>
              </w:tabs>
              <w:spacing w:before="120"/>
            </w:pPr>
            <w:r>
              <w:t>32</w:t>
            </w:r>
          </w:p>
        </w:tc>
        <w:tc>
          <w:tcPr>
            <w:tcW w:w="2202" w:type="dxa"/>
          </w:tcPr>
          <w:p w:rsidR="009B64D8" w:rsidRDefault="00C956F8" w:rsidP="00C43136">
            <w:pPr>
              <w:pStyle w:val="EndnoteText"/>
              <w:spacing w:before="120"/>
            </w:pPr>
            <w:r>
              <w:t>F</w:t>
            </w:r>
          </w:p>
        </w:tc>
      </w:tr>
      <w:tr w:rsidR="009B64D8">
        <w:tc>
          <w:tcPr>
            <w:tcW w:w="994" w:type="dxa"/>
          </w:tcPr>
          <w:p w:rsidR="009B64D8" w:rsidRDefault="009B64D8" w:rsidP="00C43136">
            <w:pPr>
              <w:spacing w:before="120"/>
            </w:pPr>
            <w:r>
              <w:t>100</w:t>
            </w:r>
          </w:p>
        </w:tc>
        <w:tc>
          <w:tcPr>
            <w:tcW w:w="950" w:type="dxa"/>
          </w:tcPr>
          <w:p w:rsidR="009B64D8" w:rsidRDefault="009B64D8" w:rsidP="00C43136">
            <w:pPr>
              <w:spacing w:before="120"/>
            </w:pPr>
            <w:r>
              <w:t>C</w:t>
            </w:r>
          </w:p>
        </w:tc>
        <w:tc>
          <w:tcPr>
            <w:tcW w:w="3056" w:type="dxa"/>
          </w:tcPr>
          <w:p w:rsidR="009B64D8" w:rsidRDefault="00C956F8" w:rsidP="00C43136">
            <w:pPr>
              <w:spacing w:before="120"/>
            </w:pPr>
            <w:r>
              <w:t>212</w:t>
            </w:r>
          </w:p>
        </w:tc>
        <w:tc>
          <w:tcPr>
            <w:tcW w:w="2202" w:type="dxa"/>
          </w:tcPr>
          <w:p w:rsidR="009B64D8" w:rsidRDefault="00C956F8" w:rsidP="00C43136">
            <w:pPr>
              <w:spacing w:before="120"/>
            </w:pPr>
            <w:r>
              <w:t>F</w:t>
            </w:r>
          </w:p>
        </w:tc>
      </w:tr>
    </w:tbl>
    <w:p w:rsidR="009B64D8" w:rsidRDefault="00E76B64" w:rsidP="009B64D8">
      <w:pPr>
        <w:pStyle w:val="Heading2"/>
      </w:pPr>
      <w:r>
        <w:t xml:space="preserve">Open the </w:t>
      </w:r>
      <w:r w:rsidRPr="00CB397B">
        <w:rPr>
          <w:b/>
        </w:rPr>
        <w:t>Temperature</w:t>
      </w:r>
      <w:r>
        <w:t xml:space="preserve"> class and c</w:t>
      </w:r>
      <w:r w:rsidR="009B64D8">
        <w:t>hange the author to yourself.</w:t>
      </w:r>
    </w:p>
    <w:p w:rsidR="009B64D8" w:rsidRDefault="009B64D8" w:rsidP="000D5E7B">
      <w:pPr>
        <w:pStyle w:val="Heading2"/>
        <w:keepNext/>
        <w:rPr>
          <w:iCs/>
        </w:rPr>
      </w:pPr>
      <w:r>
        <w:rPr>
          <w:iCs/>
        </w:rPr>
        <w:t xml:space="preserve">Change the { and } lines in the </w:t>
      </w:r>
      <w:r>
        <w:rPr>
          <w:b/>
          <w:bCs/>
          <w:iCs/>
        </w:rPr>
        <w:t>if</w:t>
      </w:r>
      <w:r>
        <w:rPr>
          <w:iCs/>
        </w:rPr>
        <w:t xml:space="preserve"> statement in the </w:t>
      </w:r>
      <w:r>
        <w:rPr>
          <w:b/>
          <w:bCs/>
          <w:iCs/>
        </w:rPr>
        <w:t xml:space="preserve">setTemperature() </w:t>
      </w:r>
      <w:r>
        <w:rPr>
          <w:iCs/>
        </w:rPr>
        <w:t xml:space="preserve">method to comments as shown below. ( </w:t>
      </w:r>
      <w:r w:rsidRPr="003D5499">
        <w:rPr>
          <w:i/>
          <w:iCs/>
        </w:rPr>
        <w:t>Note</w:t>
      </w:r>
      <w:r>
        <w:rPr>
          <w:iCs/>
        </w:rPr>
        <w:t xml:space="preserve">, you can add and delete comments to and from a line quickly using </w:t>
      </w:r>
      <w:r w:rsidRPr="00F9662D">
        <w:rPr>
          <w:rFonts w:ascii="Courier New" w:hAnsi="Courier New" w:cs="Courier New"/>
          <w:b/>
          <w:iCs/>
        </w:rPr>
        <w:t>CTRL-/</w:t>
      </w:r>
      <w:r>
        <w:rPr>
          <w:iCs/>
        </w:rPr>
        <w:t xml:space="preserve"> )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</w:rPr>
      </w:pPr>
      <w:r>
        <w:rPr>
          <w:b w:val="0"/>
        </w:rPr>
        <w:t xml:space="preserve">    if (units == 'C')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>//    {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 xml:space="preserve">      newDegrees = convertToFahrenheit();</w:t>
      </w:r>
      <w:r>
        <w:rPr>
          <w:b w:val="0"/>
        </w:rPr>
        <w:tab/>
      </w:r>
      <w:r>
        <w:rPr>
          <w:b w:val="0"/>
        </w:rPr>
        <w:tab/>
        <w:t>//1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 xml:space="preserve">      newUnits = 'F';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//2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>//    }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 xml:space="preserve">    if (units == 'F')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//3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>//    {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 xml:space="preserve">      newDegrees = convertToCelsius();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//4</w:t>
      </w:r>
    </w:p>
    <w:p w:rsidR="009B64D8" w:rsidRDefault="009B64D8" w:rsidP="000D5E7B">
      <w:pPr>
        <w:pStyle w:val="cplus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  <w:rPr>
          <w:b w:val="0"/>
        </w:rPr>
      </w:pPr>
      <w:r>
        <w:rPr>
          <w:b w:val="0"/>
        </w:rPr>
        <w:t xml:space="preserve">      newUnits = 'C';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//5</w:t>
      </w:r>
    </w:p>
    <w:p w:rsidR="009B64D8" w:rsidRDefault="009B64D8" w:rsidP="000D5E7B">
      <w:pPr>
        <w:pStyle w:val="cplu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360"/>
      </w:pPr>
      <w:r>
        <w:rPr>
          <w:b w:val="0"/>
        </w:rPr>
        <w:t>//    }</w:t>
      </w:r>
      <w:r>
        <w:rPr>
          <w:b w:val="0"/>
        </w:rPr>
        <w:tab/>
      </w:r>
    </w:p>
    <w:p w:rsidR="009B64D8" w:rsidRDefault="00E76B64" w:rsidP="009B64D8">
      <w:pPr>
        <w:pStyle w:val="Heading2"/>
        <w:rPr>
          <w:iCs/>
        </w:rPr>
      </w:pPr>
      <w:r>
        <w:rPr>
          <w:iCs/>
        </w:rPr>
        <w:t>R</w:t>
      </w:r>
      <w:r w:rsidR="009B64D8">
        <w:rPr>
          <w:iCs/>
        </w:rPr>
        <w:t xml:space="preserve">un the </w:t>
      </w:r>
      <w:r w:rsidRPr="00E76B64">
        <w:rPr>
          <w:b/>
          <w:iCs/>
        </w:rPr>
        <w:t>TemperatureUser</w:t>
      </w:r>
      <w:r>
        <w:rPr>
          <w:iCs/>
        </w:rPr>
        <w:t xml:space="preserve"> </w:t>
      </w:r>
      <w:r w:rsidR="009B64D8">
        <w:rPr>
          <w:iCs/>
        </w:rPr>
        <w:t xml:space="preserve">program for </w:t>
      </w:r>
      <w:r w:rsidR="009B64D8">
        <w:rPr>
          <w:b/>
          <w:iCs/>
        </w:rPr>
        <w:t>temp = 0</w:t>
      </w:r>
      <w:r w:rsidR="009B64D8">
        <w:rPr>
          <w:iCs/>
        </w:rPr>
        <w:t xml:space="preserve"> and </w:t>
      </w:r>
      <w:r w:rsidR="009B64D8">
        <w:rPr>
          <w:b/>
          <w:iCs/>
        </w:rPr>
        <w:t>units = C</w:t>
      </w:r>
      <w:r w:rsidR="009B64D8">
        <w:rPr>
          <w:iCs/>
        </w:rPr>
        <w:t xml:space="preserve"> and for </w:t>
      </w:r>
      <w:r w:rsidR="009B64D8">
        <w:rPr>
          <w:b/>
          <w:iCs/>
        </w:rPr>
        <w:t xml:space="preserve">temp = 32 </w:t>
      </w:r>
      <w:r w:rsidR="009B64D8">
        <w:rPr>
          <w:iCs/>
        </w:rPr>
        <w:t xml:space="preserve">and </w:t>
      </w:r>
      <w:r w:rsidR="009B64D8">
        <w:rPr>
          <w:b/>
          <w:iCs/>
        </w:rPr>
        <w:t>units = F</w:t>
      </w:r>
      <w:r w:rsidR="009B64D8">
        <w:rPr>
          <w:iCs/>
        </w:rPr>
        <w:t>.</w:t>
      </w:r>
    </w:p>
    <w:p w:rsidR="009B64D8" w:rsidRDefault="009B64D8" w:rsidP="00CC61D1">
      <w:pPr>
        <w:pStyle w:val="EndnoteText"/>
        <w:spacing w:before="120"/>
        <w:ind w:left="360"/>
      </w:pPr>
      <w:r>
        <w:t xml:space="preserve">Complete the following table by placing a check in the box if the corresponding statement number is executed. (See </w:t>
      </w:r>
      <w:r w:rsidR="00C43136">
        <w:t>above</w:t>
      </w:r>
      <w:r>
        <w:t xml:space="preserve"> for statement numbers.)</w:t>
      </w:r>
    </w:p>
    <w:tbl>
      <w:tblPr>
        <w:tblW w:w="0" w:type="auto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4"/>
        <w:gridCol w:w="1692"/>
        <w:gridCol w:w="1811"/>
      </w:tblGrid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 xml:space="preserve">Statement </w:t>
            </w:r>
          </w:p>
        </w:tc>
        <w:tc>
          <w:tcPr>
            <w:tcW w:w="1692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 xml:space="preserve">If </w:t>
            </w:r>
            <w:r>
              <w:rPr>
                <w:b/>
              </w:rPr>
              <w:t>units</w:t>
            </w:r>
            <w:r>
              <w:t xml:space="preserve"> is '</w:t>
            </w:r>
            <w:r>
              <w:rPr>
                <w:b/>
              </w:rPr>
              <w:t>C</w:t>
            </w:r>
            <w:r>
              <w:t>'</w:t>
            </w:r>
          </w:p>
        </w:tc>
        <w:tc>
          <w:tcPr>
            <w:tcW w:w="1811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 xml:space="preserve">If </w:t>
            </w:r>
            <w:r>
              <w:rPr>
                <w:b/>
              </w:rPr>
              <w:t>units</w:t>
            </w:r>
            <w:r>
              <w:t xml:space="preserve"> is '</w:t>
            </w:r>
            <w:r>
              <w:rPr>
                <w:b/>
              </w:rPr>
              <w:t>F</w:t>
            </w:r>
            <w:r>
              <w:t>'</w:t>
            </w:r>
          </w:p>
        </w:tc>
      </w:tr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1</w:t>
            </w:r>
          </w:p>
        </w:tc>
        <w:tc>
          <w:tcPr>
            <w:tcW w:w="1692" w:type="dxa"/>
          </w:tcPr>
          <w:p w:rsidR="009B64D8" w:rsidRDefault="00F63F2D" w:rsidP="00C43136">
            <w:pPr>
              <w:pStyle w:val="EndnoteText"/>
              <w:spacing w:before="120"/>
            </w:pPr>
            <w:r>
              <w:t>Yes</w:t>
            </w:r>
          </w:p>
        </w:tc>
        <w:tc>
          <w:tcPr>
            <w:tcW w:w="1811" w:type="dxa"/>
          </w:tcPr>
          <w:p w:rsidR="009B64D8" w:rsidRDefault="009B64D8" w:rsidP="00C43136">
            <w:pPr>
              <w:pStyle w:val="EndnoteText"/>
              <w:spacing w:before="120"/>
            </w:pPr>
          </w:p>
        </w:tc>
      </w:tr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2</w:t>
            </w:r>
          </w:p>
        </w:tc>
        <w:tc>
          <w:tcPr>
            <w:tcW w:w="1692" w:type="dxa"/>
          </w:tcPr>
          <w:p w:rsidR="009B64D8" w:rsidRDefault="00F63F2D" w:rsidP="00C43136">
            <w:pPr>
              <w:pStyle w:val="EndnoteText"/>
              <w:spacing w:before="120"/>
            </w:pPr>
            <w:r>
              <w:t>No</w:t>
            </w:r>
          </w:p>
        </w:tc>
        <w:tc>
          <w:tcPr>
            <w:tcW w:w="1811" w:type="dxa"/>
          </w:tcPr>
          <w:p w:rsidR="009B64D8" w:rsidRDefault="009B64D8" w:rsidP="00C43136">
            <w:pPr>
              <w:pStyle w:val="EndnoteText"/>
              <w:spacing w:before="120"/>
            </w:pPr>
          </w:p>
        </w:tc>
      </w:tr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3</w:t>
            </w:r>
          </w:p>
        </w:tc>
        <w:tc>
          <w:tcPr>
            <w:tcW w:w="1692" w:type="dxa"/>
          </w:tcPr>
          <w:p w:rsidR="009B64D8" w:rsidRDefault="009B64D8" w:rsidP="00C43136">
            <w:pPr>
              <w:pStyle w:val="EndnoteText"/>
              <w:spacing w:before="120"/>
            </w:pPr>
          </w:p>
        </w:tc>
        <w:tc>
          <w:tcPr>
            <w:tcW w:w="1811" w:type="dxa"/>
          </w:tcPr>
          <w:p w:rsidR="009B64D8" w:rsidRDefault="00F63F2D" w:rsidP="00C43136">
            <w:pPr>
              <w:pStyle w:val="EndnoteText"/>
              <w:spacing w:before="120"/>
            </w:pPr>
            <w:r>
              <w:t>yes</w:t>
            </w:r>
          </w:p>
        </w:tc>
      </w:tr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4</w:t>
            </w:r>
          </w:p>
        </w:tc>
        <w:tc>
          <w:tcPr>
            <w:tcW w:w="1692" w:type="dxa"/>
          </w:tcPr>
          <w:p w:rsidR="009B64D8" w:rsidRDefault="009B64D8" w:rsidP="00C43136">
            <w:pPr>
              <w:pStyle w:val="EndnoteText"/>
              <w:spacing w:before="120"/>
            </w:pPr>
          </w:p>
        </w:tc>
        <w:tc>
          <w:tcPr>
            <w:tcW w:w="1811" w:type="dxa"/>
          </w:tcPr>
          <w:p w:rsidR="009B64D8" w:rsidRDefault="00F63F2D" w:rsidP="00C43136">
            <w:pPr>
              <w:pStyle w:val="EndnoteText"/>
              <w:spacing w:before="120"/>
            </w:pPr>
            <w:r>
              <w:t>yes</w:t>
            </w:r>
          </w:p>
        </w:tc>
      </w:tr>
      <w:tr w:rsidR="009B64D8" w:rsidTr="00CB397B">
        <w:tc>
          <w:tcPr>
            <w:tcW w:w="1504" w:type="dxa"/>
          </w:tcPr>
          <w:p w:rsidR="009B64D8" w:rsidRDefault="009B64D8" w:rsidP="00C43136">
            <w:pPr>
              <w:pStyle w:val="EndnoteText"/>
              <w:spacing w:before="120"/>
            </w:pPr>
            <w:r>
              <w:t>5</w:t>
            </w:r>
          </w:p>
        </w:tc>
        <w:tc>
          <w:tcPr>
            <w:tcW w:w="1692" w:type="dxa"/>
          </w:tcPr>
          <w:p w:rsidR="009B64D8" w:rsidRDefault="009B64D8" w:rsidP="00C43136">
            <w:pPr>
              <w:pStyle w:val="EndnoteText"/>
              <w:spacing w:before="120"/>
            </w:pPr>
          </w:p>
        </w:tc>
        <w:tc>
          <w:tcPr>
            <w:tcW w:w="1811" w:type="dxa"/>
          </w:tcPr>
          <w:p w:rsidR="009B64D8" w:rsidRDefault="00F63F2D" w:rsidP="00C43136">
            <w:pPr>
              <w:pStyle w:val="EndnoteText"/>
              <w:spacing w:before="120"/>
            </w:pPr>
            <w:r>
              <w:t>yes</w:t>
            </w:r>
          </w:p>
        </w:tc>
      </w:tr>
    </w:tbl>
    <w:p w:rsidR="009B64D8" w:rsidRDefault="009B64D8" w:rsidP="00CC61D1">
      <w:pPr>
        <w:pStyle w:val="EndnoteText"/>
        <w:spacing w:before="120"/>
        <w:ind w:left="360"/>
      </w:pPr>
      <w:r>
        <w:t xml:space="preserve">What is the effect of the </w:t>
      </w:r>
      <w:r>
        <w:rPr>
          <w:b/>
        </w:rPr>
        <w:t>{</w:t>
      </w:r>
      <w:r>
        <w:t xml:space="preserve"> and </w:t>
      </w:r>
      <w:r>
        <w:rPr>
          <w:b/>
        </w:rPr>
        <w:t>}</w:t>
      </w:r>
      <w:r>
        <w:t>?</w:t>
      </w:r>
    </w:p>
    <w:p w:rsidR="009B64D8" w:rsidRPr="00F63F2D" w:rsidRDefault="009B64D8" w:rsidP="00CC61D1">
      <w:pPr>
        <w:pStyle w:val="EndnoteText"/>
        <w:spacing w:before="120"/>
        <w:ind w:left="360"/>
        <w:rPr>
          <w:u w:val="single"/>
        </w:rPr>
      </w:pPr>
      <w:r w:rsidRPr="00F63F2D">
        <w:rPr>
          <w:u w:val="single"/>
        </w:rPr>
        <w:t>__</w:t>
      </w:r>
      <w:r w:rsidR="00F63F2D" w:rsidRPr="00F63F2D">
        <w:rPr>
          <w:u w:val="single"/>
        </w:rPr>
        <w:t>Makes sure every line is run</w:t>
      </w:r>
      <w:r w:rsidRPr="00F63F2D">
        <w:rPr>
          <w:u w:val="single"/>
        </w:rPr>
        <w:t>______________________________________</w:t>
      </w:r>
    </w:p>
    <w:p w:rsidR="009B64D8" w:rsidRDefault="009B64D8" w:rsidP="009B64D8">
      <w:pPr>
        <w:suppressAutoHyphens/>
        <w:rPr>
          <w:spacing w:val="-3"/>
        </w:rPr>
      </w:pPr>
    </w:p>
    <w:p w:rsidR="009B64D8" w:rsidRDefault="009B64D8" w:rsidP="009B64D8">
      <w:pPr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shd w:val="pct10" w:color="auto" w:fill="auto"/>
        <w:suppressAutoHyphens/>
        <w:rPr>
          <w:spacing w:val="-3"/>
        </w:rPr>
      </w:pPr>
      <w:r>
        <w:rPr>
          <w:spacing w:val="-3"/>
        </w:rPr>
        <w:t xml:space="preserve">A </w:t>
      </w:r>
      <w:r>
        <w:rPr>
          <w:i/>
          <w:spacing w:val="-3"/>
        </w:rPr>
        <w:t>compound statement</w:t>
      </w:r>
      <w:r>
        <w:rPr>
          <w:spacing w:val="-3"/>
        </w:rPr>
        <w:t xml:space="preserve"> is any number of single statements contained between braces ({ }). A </w:t>
      </w:r>
      <w:r>
        <w:rPr>
          <w:i/>
          <w:spacing w:val="-3"/>
        </w:rPr>
        <w:t>compound statement</w:t>
      </w:r>
      <w:r>
        <w:rPr>
          <w:spacing w:val="-3"/>
        </w:rPr>
        <w:t xml:space="preserve"> may be used anywhere in a Java program that a single statement may be used.</w:t>
      </w:r>
    </w:p>
    <w:p w:rsidR="009B64D8" w:rsidRDefault="009B64D8" w:rsidP="009B64D8">
      <w:pPr>
        <w:pStyle w:val="Heading2"/>
        <w:rPr>
          <w:iCs/>
        </w:rPr>
      </w:pPr>
      <w:r>
        <w:rPr>
          <w:iCs/>
        </w:rPr>
        <w:t xml:space="preserve">Remove the </w:t>
      </w:r>
      <w:r w:rsidR="00E06893">
        <w:rPr>
          <w:iCs/>
        </w:rPr>
        <w:t>comment //’s you added in step 3</w:t>
      </w:r>
      <w:r>
        <w:rPr>
          <w:iCs/>
        </w:rPr>
        <w:t>.</w:t>
      </w:r>
    </w:p>
    <w:p w:rsidR="009B64D8" w:rsidRDefault="009B64D8" w:rsidP="009B64D8">
      <w:pPr>
        <w:pStyle w:val="Heading2"/>
      </w:pPr>
      <w:r>
        <w:rPr>
          <w:iCs/>
        </w:rPr>
        <w:t xml:space="preserve">Modify the </w:t>
      </w:r>
      <w:r w:rsidR="00CB397B" w:rsidRPr="00CB397B">
        <w:rPr>
          <w:b/>
          <w:iCs/>
        </w:rPr>
        <w:t>Temperature</w:t>
      </w:r>
      <w:r w:rsidR="00CB397B">
        <w:rPr>
          <w:iCs/>
        </w:rPr>
        <w:t xml:space="preserve"> class </w:t>
      </w:r>
      <w:r>
        <w:rPr>
          <w:iCs/>
        </w:rPr>
        <w:t xml:space="preserve">to allow the user to convert a </w:t>
      </w:r>
      <w:r>
        <w:rPr>
          <w:b/>
          <w:iCs/>
        </w:rPr>
        <w:t>Kelvin</w:t>
      </w:r>
      <w:r>
        <w:rPr>
          <w:iCs/>
        </w:rPr>
        <w:t xml:space="preserve"> temperature to </w:t>
      </w:r>
      <w:r>
        <w:rPr>
          <w:b/>
        </w:rPr>
        <w:t>Celsius</w:t>
      </w:r>
      <w:r>
        <w:t>. (</w:t>
      </w:r>
      <w:r>
        <w:rPr>
          <w:b/>
        </w:rPr>
        <w:t>Note</w:t>
      </w:r>
      <w:r>
        <w:t xml:space="preserve">: a Kelvin temperature is 273.16 degrees higher than the corresponding Celsius temperature.) Call your new method </w:t>
      </w:r>
      <w:r>
        <w:rPr>
          <w:b/>
          <w:bCs/>
        </w:rPr>
        <w:t>convertKelvinToCelsius()</w:t>
      </w:r>
      <w:r>
        <w:t>.</w:t>
      </w:r>
    </w:p>
    <w:p w:rsidR="009B64D8" w:rsidRPr="00906D93" w:rsidRDefault="009B64D8" w:rsidP="009B64D8">
      <w:pPr>
        <w:pStyle w:val="Heading2"/>
      </w:pPr>
      <w:r>
        <w:t xml:space="preserve">Add statements to the </w:t>
      </w:r>
      <w:r w:rsidRPr="00906D93">
        <w:rPr>
          <w:b/>
        </w:rPr>
        <w:t xml:space="preserve">setTemperature() </w:t>
      </w:r>
      <w:r>
        <w:t>method to handle the case where units = ‘K’.</w:t>
      </w:r>
    </w:p>
    <w:p w:rsidR="009B64D8" w:rsidRPr="00906D93" w:rsidRDefault="009B64D8" w:rsidP="009B64D8">
      <w:pPr>
        <w:pStyle w:val="Heading2"/>
      </w:pPr>
      <w:r>
        <w:t xml:space="preserve">Change the prompt in the </w:t>
      </w:r>
      <w:r w:rsidRPr="00906D93">
        <w:rPr>
          <w:b/>
        </w:rPr>
        <w:t xml:space="preserve">main() </w:t>
      </w:r>
      <w:r>
        <w:t xml:space="preserve">method in </w:t>
      </w:r>
      <w:r w:rsidR="005B093F">
        <w:rPr>
          <w:b/>
        </w:rPr>
        <w:t>TemperatureUser</w:t>
      </w:r>
      <w:r w:rsidRPr="00906D93">
        <w:rPr>
          <w:b/>
        </w:rPr>
        <w:t xml:space="preserve"> </w:t>
      </w:r>
      <w:r>
        <w:t>to prompt for K if a Kelvin temperature is entered.</w:t>
      </w:r>
    </w:p>
    <w:p w:rsidR="009B64D8" w:rsidRDefault="009B64D8" w:rsidP="009B64D8">
      <w:pPr>
        <w:pStyle w:val="Heading2"/>
        <w:rPr>
          <w:iCs/>
        </w:rPr>
      </w:pPr>
      <w:r>
        <w:rPr>
          <w:iCs/>
        </w:rPr>
        <w:t>Test your modified program.</w:t>
      </w:r>
      <w:r w:rsidR="00CB46C7">
        <w:rPr>
          <w:iCs/>
        </w:rPr>
        <w:t xml:space="preserve"> (273.1</w:t>
      </w:r>
      <w:r w:rsidR="00FE3EBB">
        <w:rPr>
          <w:iCs/>
        </w:rPr>
        <w:t>6</w:t>
      </w:r>
      <w:r w:rsidR="00CB46C7">
        <w:rPr>
          <w:iCs/>
        </w:rPr>
        <w:t xml:space="preserve"> K should be 0 C)</w:t>
      </w:r>
    </w:p>
    <w:p w:rsidR="009B64D8" w:rsidRPr="00AE33ED" w:rsidRDefault="009B64D8" w:rsidP="009B64D8">
      <w:pPr>
        <w:pStyle w:val="Heading1"/>
        <w:suppressAutoHyphens/>
      </w:pPr>
      <w:r w:rsidRPr="00AE33ED">
        <w:t xml:space="preserve">Using a Nested </w:t>
      </w:r>
      <w:r w:rsidRPr="00AE33ED">
        <w:rPr>
          <w:i/>
        </w:rPr>
        <w:t>if ... else</w:t>
      </w:r>
      <w:r w:rsidRPr="00AE33ED">
        <w:t xml:space="preserve"> Statement </w:t>
      </w:r>
    </w:p>
    <w:p w:rsidR="009B64D8" w:rsidRDefault="009B64D8" w:rsidP="009B64D8">
      <w:pPr>
        <w:keepNext/>
        <w:suppressAutoHyphens/>
        <w:rPr>
          <w:spacing w:val="-3"/>
        </w:rPr>
      </w:pPr>
      <w:r>
        <w:rPr>
          <w:b/>
          <w:i/>
          <w:spacing w:val="-3"/>
        </w:rPr>
        <w:t>Purpose</w:t>
      </w:r>
      <w:r>
        <w:rPr>
          <w:b/>
          <w:spacing w:val="-3"/>
        </w:rPr>
        <w:t>:</w:t>
      </w:r>
      <w:r>
        <w:rPr>
          <w:spacing w:val="-3"/>
        </w:rPr>
        <w:t xml:space="preserve"> </w:t>
      </w:r>
      <w:r>
        <w:rPr>
          <w:spacing w:val="-3"/>
        </w:rPr>
        <w:tab/>
        <w:t>Use a nested if ... else to compare multiple values.</w:t>
      </w:r>
    </w:p>
    <w:p w:rsidR="009B64D8" w:rsidRDefault="009B64D8" w:rsidP="00655DC9">
      <w:pPr>
        <w:keepNext/>
        <w:spacing w:before="120"/>
      </w:pPr>
      <w:r>
        <w:rPr>
          <w:b/>
          <w:i/>
        </w:rPr>
        <w:t>To Do:</w:t>
      </w:r>
    </w:p>
    <w:p w:rsidR="009B64D8" w:rsidRDefault="009B64D8" w:rsidP="009B64D8">
      <w:pPr>
        <w:pStyle w:val="Heading2"/>
        <w:spacing w:before="0"/>
      </w:pP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level0 \h \r1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level1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level2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level3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level4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level5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level6 \h \r0 </w:instrText>
      </w:r>
      <w:r w:rsidRPr="00BA2B8F">
        <w:rPr>
          <w:iCs/>
        </w:rPr>
        <w:fldChar w:fldCharType="end"/>
      </w:r>
      <w:r w:rsidRPr="00BA2B8F">
        <w:rPr>
          <w:iCs/>
        </w:rPr>
        <w:fldChar w:fldCharType="begin"/>
      </w:r>
      <w:r w:rsidRPr="00BA2B8F">
        <w:rPr>
          <w:iCs/>
        </w:rPr>
        <w:instrText xml:space="preserve">seq level7 \h \r0 </w:instrText>
      </w:r>
      <w:r w:rsidRPr="00BA2B8F">
        <w:rPr>
          <w:iCs/>
        </w:rPr>
        <w:fldChar w:fldCharType="end"/>
      </w:r>
      <w:r w:rsidRPr="00BA2B8F">
        <w:rPr>
          <w:iCs/>
        </w:rPr>
        <w:t xml:space="preserve">Open the </w:t>
      </w:r>
      <w:r w:rsidRPr="00BA2B8F">
        <w:rPr>
          <w:b/>
          <w:bCs/>
          <w:iCs/>
        </w:rPr>
        <w:t xml:space="preserve">Grader </w:t>
      </w:r>
      <w:r w:rsidRPr="00BA2B8F">
        <w:rPr>
          <w:iCs/>
        </w:rPr>
        <w:t>class</w:t>
      </w:r>
      <w:r w:rsidR="00BA2B8F" w:rsidRPr="00BA2B8F">
        <w:rPr>
          <w:iCs/>
        </w:rPr>
        <w:t>.</w:t>
      </w:r>
      <w:r w:rsidR="00BA2B8F">
        <w:rPr>
          <w:iCs/>
        </w:rPr>
        <w:t xml:space="preserve"> </w:t>
      </w:r>
      <w:r>
        <w:t xml:space="preserve">Add a </w:t>
      </w:r>
      <w:r w:rsidRPr="00BA2B8F">
        <w:rPr>
          <w:b/>
          <w:bCs/>
        </w:rPr>
        <w:t xml:space="preserve">char </w:t>
      </w:r>
      <w:r>
        <w:t xml:space="preserve">instance variable called </w:t>
      </w:r>
      <w:r w:rsidRPr="00BA2B8F">
        <w:rPr>
          <w:b/>
          <w:bCs/>
        </w:rPr>
        <w:t>grade</w:t>
      </w:r>
      <w:r>
        <w:t xml:space="preserve">. </w:t>
      </w:r>
      <w:r w:rsidR="009F005C">
        <w:t>Initialize it to 'U'.</w:t>
      </w:r>
    </w:p>
    <w:p w:rsidR="009B64D8" w:rsidRDefault="009B64D8" w:rsidP="009B64D8">
      <w:pPr>
        <w:pStyle w:val="Heading2"/>
        <w:keepNext/>
      </w:pPr>
      <w:r>
        <w:t xml:space="preserve">Add the following method: </w:t>
      </w:r>
    </w:p>
    <w:p w:rsidR="009B64D8" w:rsidRDefault="009F005C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</w:t>
      </w:r>
      <w:r w:rsidR="009B6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void</w:t>
      </w:r>
      <w:r w:rsidR="009B6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="009B64D8">
        <w:rPr>
          <w:rFonts w:ascii="Courier New" w:hAnsi="Courier New" w:cs="Courier New"/>
        </w:rPr>
        <w:t>etGrade()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(mark &gt;= 90)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 = 'A';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(mark &gt;= 80)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 = 'B';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(mark &gt;= 60)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 = 'C';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:rsidR="009B64D8" w:rsidRDefault="009B64D8" w:rsidP="00CC61D1">
      <w:pPr>
        <w:pStyle w:val="cprogr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 = 'F';</w:t>
      </w:r>
    </w:p>
    <w:p w:rsidR="009B64D8" w:rsidRDefault="009B64D8" w:rsidP="00CC61D1">
      <w:pPr>
        <w:pStyle w:val="cprog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  <w:t xml:space="preserve">// </w:t>
      </w:r>
      <w:r w:rsidR="009F005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etGrade()</w:t>
      </w:r>
    </w:p>
    <w:p w:rsidR="009F005C" w:rsidRDefault="009F005C" w:rsidP="009B64D8">
      <w:pPr>
        <w:pStyle w:val="Heading2"/>
      </w:pPr>
      <w:r>
        <w:t xml:space="preserve">Add a call to </w:t>
      </w:r>
      <w:r w:rsidRPr="009F005C">
        <w:rPr>
          <w:b/>
        </w:rPr>
        <w:t>setGrade()</w:t>
      </w:r>
      <w:r>
        <w:t xml:space="preserve"> in the </w:t>
      </w:r>
      <w:r w:rsidRPr="009F005C">
        <w:rPr>
          <w:b/>
        </w:rPr>
        <w:t>setMark()</w:t>
      </w:r>
      <w:r>
        <w:t xml:space="preserve"> method after the statement that sets </w:t>
      </w:r>
      <w:r w:rsidRPr="000273C9">
        <w:rPr>
          <w:b/>
        </w:rPr>
        <w:t>mark</w:t>
      </w:r>
      <w:r>
        <w:t xml:space="preserve"> to </w:t>
      </w:r>
      <w:r w:rsidRPr="000273C9">
        <w:rPr>
          <w:b/>
        </w:rPr>
        <w:t>m</w:t>
      </w:r>
      <w:r w:rsidR="00486547">
        <w:rPr>
          <w:b/>
        </w:rPr>
        <w:t xml:space="preserve"> </w:t>
      </w:r>
      <w:r w:rsidR="00486547" w:rsidRPr="00486547">
        <w:t>and before the</w:t>
      </w:r>
      <w:r w:rsidR="00486547">
        <w:rPr>
          <w:b/>
        </w:rPr>
        <w:t xml:space="preserve"> else</w:t>
      </w:r>
      <w:r>
        <w:t>. You will have to add braces to make a compound statement.</w:t>
      </w:r>
    </w:p>
    <w:p w:rsidR="009F005C" w:rsidRPr="009F005C" w:rsidRDefault="009F005C" w:rsidP="009B64D8">
      <w:pPr>
        <w:pStyle w:val="Heading2"/>
      </w:pPr>
      <w:r>
        <w:t>Add an accessor (</w:t>
      </w:r>
      <w:r w:rsidRPr="00B87190">
        <w:rPr>
          <w:b/>
        </w:rPr>
        <w:t>getGrade()</w:t>
      </w:r>
      <w:r>
        <w:t xml:space="preserve">) that returns the grade.   </w:t>
      </w:r>
    </w:p>
    <w:p w:rsidR="009B64D8" w:rsidRDefault="009077B8" w:rsidP="009B64D8">
      <w:pPr>
        <w:pStyle w:val="Heading2"/>
      </w:pPr>
      <w:r>
        <w:rPr>
          <w:iCs/>
        </w:rPr>
        <w:t xml:space="preserve">In the </w:t>
      </w:r>
      <w:r w:rsidRPr="009077B8">
        <w:rPr>
          <w:b/>
          <w:iCs/>
        </w:rPr>
        <w:t>GradeUser</w:t>
      </w:r>
      <w:r>
        <w:rPr>
          <w:b/>
          <w:iCs/>
        </w:rPr>
        <w:t xml:space="preserve"> </w:t>
      </w:r>
      <w:r>
        <w:rPr>
          <w:iCs/>
        </w:rPr>
        <w:t>class, a</w:t>
      </w:r>
      <w:r w:rsidR="00CB46C7">
        <w:rPr>
          <w:iCs/>
        </w:rPr>
        <w:t xml:space="preserve">dd a </w:t>
      </w:r>
      <w:r w:rsidR="009B64D8">
        <w:rPr>
          <w:b/>
          <w:bCs/>
          <w:iCs/>
        </w:rPr>
        <w:t xml:space="preserve">println </w:t>
      </w:r>
      <w:r w:rsidR="009B64D8">
        <w:rPr>
          <w:iCs/>
        </w:rPr>
        <w:t xml:space="preserve">to call the </w:t>
      </w:r>
      <w:r w:rsidR="009B64D8">
        <w:rPr>
          <w:b/>
          <w:bCs/>
          <w:iCs/>
        </w:rPr>
        <w:t xml:space="preserve">getGrade() </w:t>
      </w:r>
      <w:r w:rsidR="009B64D8">
        <w:rPr>
          <w:iCs/>
        </w:rPr>
        <w:t xml:space="preserve">method </w:t>
      </w:r>
      <w:r w:rsidR="00CB46C7">
        <w:rPr>
          <w:iCs/>
        </w:rPr>
        <w:t xml:space="preserve">before displaying status.  </w:t>
      </w:r>
      <w:r w:rsidR="009B64D8">
        <w:rPr>
          <w:iCs/>
        </w:rPr>
        <w:t xml:space="preserve">Include a message in the </w:t>
      </w:r>
      <w:r w:rsidR="009B64D8">
        <w:rPr>
          <w:b/>
          <w:bCs/>
          <w:iCs/>
        </w:rPr>
        <w:t xml:space="preserve">println </w:t>
      </w:r>
      <w:r w:rsidR="009B64D8">
        <w:rPr>
          <w:iCs/>
        </w:rPr>
        <w:t xml:space="preserve">to indicate that this is the grade. (i.e. If the mark is 90, the output should be: </w:t>
      </w:r>
      <w:r w:rsidR="009B64D8">
        <w:rPr>
          <w:i/>
        </w:rPr>
        <w:t>Your grade is A</w:t>
      </w:r>
      <w:r w:rsidR="009B64D8">
        <w:rPr>
          <w:iCs/>
        </w:rPr>
        <w:t xml:space="preserve">) </w:t>
      </w:r>
    </w:p>
    <w:p w:rsidR="009B64D8" w:rsidRDefault="009B64D8" w:rsidP="009B64D8">
      <w:pPr>
        <w:pStyle w:val="Heading2"/>
      </w:pPr>
      <w:r>
        <w:rPr>
          <w:iCs/>
        </w:rPr>
        <w:t xml:space="preserve">Test </w:t>
      </w:r>
      <w:r w:rsidR="005B093F">
        <w:rPr>
          <w:b/>
          <w:iCs/>
        </w:rPr>
        <w:t>GraderUser</w:t>
      </w:r>
      <w:r w:rsidR="00C43136">
        <w:rPr>
          <w:iCs/>
        </w:rPr>
        <w:t xml:space="preserve"> </w:t>
      </w:r>
      <w:r>
        <w:rPr>
          <w:iCs/>
        </w:rPr>
        <w:t>on several values</w:t>
      </w:r>
      <w:r>
        <w:t>.</w:t>
      </w:r>
    </w:p>
    <w:p w:rsidR="00676528" w:rsidRPr="00C43136" w:rsidRDefault="009B64D8" w:rsidP="00C43136">
      <w:pPr>
        <w:pStyle w:val="Heading2"/>
        <w:rPr>
          <w:iCs/>
        </w:rPr>
      </w:pPr>
      <w:r>
        <w:rPr>
          <w:iCs/>
        </w:rPr>
        <w:t xml:space="preserve">Modify the </w:t>
      </w:r>
      <w:r w:rsidR="009F005C">
        <w:rPr>
          <w:b/>
          <w:bCs/>
          <w:iCs/>
        </w:rPr>
        <w:t>s</w:t>
      </w:r>
      <w:r>
        <w:rPr>
          <w:b/>
          <w:bCs/>
          <w:iCs/>
        </w:rPr>
        <w:t xml:space="preserve">etGrade() </w:t>
      </w:r>
      <w:r>
        <w:rPr>
          <w:iCs/>
        </w:rPr>
        <w:t xml:space="preserve">method so that a mark between 60 and 69 has a grade of D. (Note: A mark between 70 and 79 should still be a C.) Test your changes. </w:t>
      </w:r>
      <w:r w:rsidR="00676528">
        <w:t xml:space="preserve"> </w:t>
      </w:r>
    </w:p>
    <w:p w:rsidR="00C43136" w:rsidRDefault="00C43136" w:rsidP="00655DC9">
      <w:pPr>
        <w:pStyle w:val="Heading1"/>
        <w:suppressAutoHyphens/>
        <w:spacing w:before="120"/>
      </w:pPr>
      <w:r>
        <w:t>Comparing String Variables</w:t>
      </w:r>
    </w:p>
    <w:p w:rsidR="00C43136" w:rsidRDefault="00C43136" w:rsidP="00C43136">
      <w:pPr>
        <w:pStyle w:val="Purpose"/>
      </w:pPr>
      <w:r>
        <w:t xml:space="preserve">Purpose: </w:t>
      </w:r>
      <w:r>
        <w:tab/>
      </w:r>
      <w:r w:rsidRPr="00422173">
        <w:rPr>
          <w:b w:val="0"/>
          <w:i w:val="0"/>
        </w:rPr>
        <w:t xml:space="preserve">Use the </w:t>
      </w:r>
      <w:r w:rsidRPr="00422173">
        <w:rPr>
          <w:i w:val="0"/>
        </w:rPr>
        <w:t>equals()</w:t>
      </w:r>
      <w:r w:rsidRPr="00422173">
        <w:rPr>
          <w:b w:val="0"/>
          <w:i w:val="0"/>
        </w:rPr>
        <w:t xml:space="preserve"> method to compare </w:t>
      </w:r>
      <w:r w:rsidRPr="00422173">
        <w:rPr>
          <w:i w:val="0"/>
        </w:rPr>
        <w:t>String</w:t>
      </w:r>
      <w:r w:rsidRPr="00422173">
        <w:rPr>
          <w:b w:val="0"/>
          <w:i w:val="0"/>
        </w:rPr>
        <w:t xml:space="preserve"> values.</w:t>
      </w:r>
    </w:p>
    <w:p w:rsidR="00C43136" w:rsidRDefault="00C43136" w:rsidP="00C43136">
      <w:pPr>
        <w:pStyle w:val="Purpose"/>
      </w:pPr>
      <w:r>
        <w:t>To Do:</w:t>
      </w:r>
    </w:p>
    <w:p w:rsidR="00486547" w:rsidRDefault="00486547" w:rsidP="00655DC9">
      <w:pPr>
        <w:pStyle w:val="Heading2"/>
        <w:spacing w:before="0"/>
      </w:pPr>
      <w:r>
        <w:t xml:space="preserve">Open </w:t>
      </w:r>
      <w:r>
        <w:rPr>
          <w:b/>
          <w:bCs/>
          <w:iCs/>
        </w:rPr>
        <w:t>StringComparer.java</w:t>
      </w:r>
      <w:r>
        <w:t xml:space="preserve"> and change the author to yourself.</w:t>
      </w:r>
    </w:p>
    <w:p w:rsidR="00C43136" w:rsidRDefault="00C43136" w:rsidP="00486547">
      <w:pPr>
        <w:pStyle w:val="Heading2"/>
      </w:pPr>
      <w:r>
        <w:t xml:space="preserve">Run </w:t>
      </w:r>
      <w:r w:rsidR="005B093F">
        <w:rPr>
          <w:b/>
          <w:bCs/>
          <w:iCs/>
        </w:rPr>
        <w:t>StringComparer</w:t>
      </w:r>
      <w:r>
        <w:t>. Type any word.</w:t>
      </w:r>
    </w:p>
    <w:p w:rsidR="00C43136" w:rsidRDefault="00C43136" w:rsidP="00C43136">
      <w:pPr>
        <w:pStyle w:val="Heading2"/>
      </w:pPr>
      <w:r>
        <w:t xml:space="preserve">Modify the class to print </w:t>
      </w:r>
      <w:r w:rsidR="003A2AC9">
        <w:t>"</w:t>
      </w:r>
      <w:r>
        <w:rPr>
          <w:i/>
          <w:iCs/>
        </w:rPr>
        <w:t>Hello yourself</w:t>
      </w:r>
      <w:r w:rsidR="003A2AC9">
        <w:t>"</w:t>
      </w:r>
      <w:r>
        <w:t xml:space="preserve"> if </w:t>
      </w:r>
      <w:r w:rsidR="003A2AC9">
        <w:t>"</w:t>
      </w:r>
      <w:r>
        <w:rPr>
          <w:i/>
          <w:iCs/>
        </w:rPr>
        <w:t>hello</w:t>
      </w:r>
      <w:r w:rsidR="003A2AC9">
        <w:t>"</w:t>
      </w:r>
      <w:r>
        <w:t xml:space="preserve"> is entered and to print </w:t>
      </w:r>
      <w:r w:rsidR="003A2AC9">
        <w:t>"</w:t>
      </w:r>
      <w:r>
        <w:rPr>
          <w:i/>
          <w:iCs/>
        </w:rPr>
        <w:t>What’s up?</w:t>
      </w:r>
      <w:r w:rsidR="003A2AC9">
        <w:t>"</w:t>
      </w:r>
      <w:r>
        <w:t xml:space="preserve"> if any other word is entered.</w:t>
      </w:r>
    </w:p>
    <w:p w:rsidR="00C43136" w:rsidRDefault="00C43136" w:rsidP="00C43136">
      <w:pPr>
        <w:pStyle w:val="Heading2"/>
        <w:keepNext/>
        <w:spacing w:after="120"/>
      </w:pPr>
      <w:r>
        <w:t xml:space="preserve">Run the project. Type </w:t>
      </w:r>
      <w:r w:rsidR="003A2AC9">
        <w:t>"</w:t>
      </w:r>
      <w:r>
        <w:t>hello</w:t>
      </w:r>
      <w:r w:rsidR="003A2AC9">
        <w:t>"</w:t>
      </w:r>
      <w:r>
        <w:t>. What is output? _______________________</w:t>
      </w:r>
    </w:p>
    <w:p w:rsidR="00C43136" w:rsidRDefault="00C43136" w:rsidP="00655DC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b/>
          <w:bCs/>
          <w:i/>
          <w:iCs/>
        </w:rPr>
      </w:pPr>
      <w:r>
        <w:rPr>
          <w:b/>
          <w:bCs/>
          <w:i/>
          <w:iCs/>
        </w:rPr>
        <w:t>Explanation:</w:t>
      </w:r>
    </w:p>
    <w:p w:rsidR="00C43136" w:rsidRDefault="00C43136" w:rsidP="00655DC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 xml:space="preserve">String is not a primitive data type. It is a class and therefore a String variable is a reference variable. Using == compares the two references and not the values referenced. To compare the values you must use the </w:t>
      </w:r>
      <w:r>
        <w:rPr>
          <w:b/>
          <w:bCs/>
        </w:rPr>
        <w:t xml:space="preserve">equals() </w:t>
      </w:r>
      <w:r>
        <w:t xml:space="preserve">method </w:t>
      </w:r>
    </w:p>
    <w:p w:rsidR="00C43136" w:rsidRDefault="00C43136" w:rsidP="00C43136">
      <w:pPr>
        <w:pStyle w:val="Heading2"/>
      </w:pPr>
      <w:r>
        <w:t xml:space="preserve">Modify the </w:t>
      </w:r>
      <w:r>
        <w:rPr>
          <w:b/>
          <w:bCs/>
        </w:rPr>
        <w:t xml:space="preserve">if </w:t>
      </w:r>
      <w:r>
        <w:t>statement to:</w:t>
      </w:r>
    </w:p>
    <w:p w:rsidR="00C43136" w:rsidRDefault="00C43136" w:rsidP="00C43136">
      <w:pPr>
        <w:pStyle w:val="cplus"/>
        <w:ind w:left="720"/>
      </w:pPr>
      <w:r>
        <w:t>if (word.equals(</w:t>
      </w:r>
      <w:r w:rsidR="004A7B23">
        <w:t>"</w:t>
      </w:r>
      <w:r>
        <w:t>hello</w:t>
      </w:r>
      <w:r w:rsidR="004A7B23">
        <w:t>"</w:t>
      </w:r>
      <w:r>
        <w:t>))</w:t>
      </w:r>
    </w:p>
    <w:p w:rsidR="00C43136" w:rsidRDefault="00C43136" w:rsidP="00C43136">
      <w:pPr>
        <w:pStyle w:val="Heading2"/>
      </w:pPr>
      <w:r>
        <w:t xml:space="preserve">Run the project again. Type </w:t>
      </w:r>
      <w:r w:rsidR="003A2AC9">
        <w:t>"</w:t>
      </w:r>
      <w:r>
        <w:t>hello</w:t>
      </w:r>
      <w:r w:rsidR="003A2AC9">
        <w:t>"</w:t>
      </w:r>
      <w:r>
        <w:t>. What is output now? __</w:t>
      </w:r>
      <w:r w:rsidR="00AF359B" w:rsidRPr="00AF359B">
        <w:rPr>
          <w:u w:val="single"/>
        </w:rPr>
        <w:t>hello yourself</w:t>
      </w:r>
      <w:r w:rsidRPr="00AF359B">
        <w:rPr>
          <w:u w:val="single"/>
        </w:rPr>
        <w:t>__</w:t>
      </w:r>
    </w:p>
    <w:p w:rsidR="00C43136" w:rsidRDefault="00C43136" w:rsidP="00C43136">
      <w:pPr>
        <w:pStyle w:val="Heading2"/>
      </w:pPr>
      <w:r>
        <w:t xml:space="preserve">Run the project again. Type </w:t>
      </w:r>
      <w:r w:rsidR="003A2AC9">
        <w:t>"</w:t>
      </w:r>
      <w:r>
        <w:t>HELLO</w:t>
      </w:r>
      <w:r w:rsidR="003A2AC9">
        <w:t>"</w:t>
      </w:r>
      <w:r>
        <w:t>. What is output now? __</w:t>
      </w:r>
      <w:r w:rsidR="00AF359B" w:rsidRPr="00AF359B">
        <w:rPr>
          <w:u w:val="single"/>
        </w:rPr>
        <w:t>what’s up? _</w:t>
      </w:r>
      <w:r w:rsidRPr="00AF359B">
        <w:rPr>
          <w:u w:val="single"/>
        </w:rPr>
        <w:t>____</w:t>
      </w:r>
    </w:p>
    <w:p w:rsidR="00C43136" w:rsidRDefault="00C43136" w:rsidP="0065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b/>
          <w:bCs/>
          <w:i/>
          <w:iCs/>
        </w:rPr>
      </w:pPr>
      <w:r>
        <w:rPr>
          <w:b/>
          <w:bCs/>
          <w:i/>
          <w:iCs/>
        </w:rPr>
        <w:t>Explanation:</w:t>
      </w:r>
    </w:p>
    <w:p w:rsidR="00C43136" w:rsidRDefault="00C43136" w:rsidP="0065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 xml:space="preserve">The </w:t>
      </w:r>
      <w:r>
        <w:rPr>
          <w:b/>
          <w:bCs/>
        </w:rPr>
        <w:t xml:space="preserve">equals() </w:t>
      </w:r>
      <w:r>
        <w:t xml:space="preserve">method looks for an exact match in case. To ignore the case use the </w:t>
      </w:r>
      <w:r>
        <w:rPr>
          <w:b/>
          <w:bCs/>
        </w:rPr>
        <w:t xml:space="preserve">equalsIgnoreCase() </w:t>
      </w:r>
      <w:r>
        <w:t xml:space="preserve">method. </w:t>
      </w:r>
    </w:p>
    <w:p w:rsidR="00C43136" w:rsidRDefault="00C43136" w:rsidP="00B77892">
      <w:pPr>
        <w:pStyle w:val="Heading2"/>
        <w:keepNext/>
      </w:pPr>
      <w:r>
        <w:t xml:space="preserve">Modify the </w:t>
      </w:r>
      <w:r>
        <w:rPr>
          <w:b/>
          <w:bCs/>
        </w:rPr>
        <w:t xml:space="preserve">if </w:t>
      </w:r>
      <w:r>
        <w:t>statement to:</w:t>
      </w:r>
    </w:p>
    <w:p w:rsidR="00C43136" w:rsidRDefault="00C43136" w:rsidP="00C43136">
      <w:pPr>
        <w:pStyle w:val="cplus"/>
        <w:ind w:left="720"/>
      </w:pPr>
      <w:r>
        <w:t>if (word.equalsIgnoreCase(</w:t>
      </w:r>
      <w:r w:rsidR="003A2AC9">
        <w:t>"</w:t>
      </w:r>
      <w:r>
        <w:t>hello</w:t>
      </w:r>
      <w:r w:rsidR="003A2AC9">
        <w:t>"</w:t>
      </w:r>
      <w:r>
        <w:t>))</w:t>
      </w:r>
    </w:p>
    <w:p w:rsidR="00450FE2" w:rsidRDefault="00C43136" w:rsidP="00655DC9">
      <w:pPr>
        <w:pStyle w:val="Heading2"/>
      </w:pPr>
      <w:r>
        <w:t xml:space="preserve">Modify the class to display </w:t>
      </w:r>
      <w:r w:rsidR="003A2AC9">
        <w:t>"</w:t>
      </w:r>
      <w:r>
        <w:rPr>
          <w:i/>
          <w:iCs/>
        </w:rPr>
        <w:t>See you later</w:t>
      </w:r>
      <w:r w:rsidR="003A2AC9">
        <w:t>"</w:t>
      </w:r>
      <w:r>
        <w:t xml:space="preserve"> if </w:t>
      </w:r>
      <w:r w:rsidR="003A2AC9">
        <w:t>"</w:t>
      </w:r>
      <w:r>
        <w:rPr>
          <w:i/>
          <w:iCs/>
        </w:rPr>
        <w:t>goodbye</w:t>
      </w:r>
      <w:r w:rsidR="003A2AC9">
        <w:t>"</w:t>
      </w:r>
      <w:r>
        <w:t xml:space="preserve"> is entered. Test your changes. </w:t>
      </w:r>
    </w:p>
    <w:p w:rsidR="00D56CDE" w:rsidRPr="00BD3EC9" w:rsidRDefault="00D56CDE" w:rsidP="00D56CDE">
      <w:pPr>
        <w:pStyle w:val="Heading1"/>
        <w:spacing w:after="60"/>
      </w:pPr>
      <w:r w:rsidRPr="00BD3EC9">
        <w:t xml:space="preserve">Using a switch Statement </w:t>
      </w:r>
    </w:p>
    <w:p w:rsidR="00D56CDE" w:rsidRPr="00BD3EC9" w:rsidRDefault="00D56CDE" w:rsidP="00D56CDE">
      <w:pPr>
        <w:keepNext/>
        <w:suppressAutoHyphens/>
        <w:rPr>
          <w:spacing w:val="-3"/>
        </w:rPr>
      </w:pPr>
      <w:r w:rsidRPr="00BD3EC9">
        <w:rPr>
          <w:b/>
          <w:i/>
          <w:spacing w:val="-3"/>
        </w:rPr>
        <w:t>Purpose</w:t>
      </w:r>
      <w:r w:rsidRPr="00BD3EC9">
        <w:rPr>
          <w:b/>
          <w:spacing w:val="-3"/>
        </w:rPr>
        <w:t>:</w:t>
      </w:r>
      <w:r w:rsidRPr="00BD3EC9">
        <w:rPr>
          <w:spacing w:val="-3"/>
        </w:rPr>
        <w:t xml:space="preserve"> </w:t>
      </w:r>
      <w:r w:rsidRPr="00BD3EC9">
        <w:rPr>
          <w:spacing w:val="-3"/>
        </w:rPr>
        <w:tab/>
        <w:t xml:space="preserve">Use a </w:t>
      </w:r>
      <w:r w:rsidRPr="00BD3EC9">
        <w:rPr>
          <w:b/>
          <w:bCs/>
          <w:spacing w:val="-3"/>
        </w:rPr>
        <w:t xml:space="preserve">switch </w:t>
      </w:r>
      <w:r w:rsidRPr="00BD3EC9">
        <w:rPr>
          <w:spacing w:val="-3"/>
        </w:rPr>
        <w:t>statement to select one of several alternatives.</w:t>
      </w:r>
    </w:p>
    <w:p w:rsidR="00D56CDE" w:rsidRPr="00BD3EC9" w:rsidRDefault="00D56CDE" w:rsidP="00D56CDE">
      <w:pPr>
        <w:keepNext/>
      </w:pPr>
      <w:r w:rsidRPr="00BD3EC9">
        <w:rPr>
          <w:b/>
          <w:i/>
        </w:rPr>
        <w:t>To Do: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Open the </w:t>
      </w:r>
      <w:r w:rsidRPr="00486547">
        <w:rPr>
          <w:b/>
        </w:rPr>
        <w:t xml:space="preserve">TestSwitch </w:t>
      </w:r>
      <w:r w:rsidRPr="00BD3EC9">
        <w:t>class</w:t>
      </w:r>
      <w:r w:rsidR="00486547">
        <w:t xml:space="preserve"> and r</w:t>
      </w:r>
      <w:r w:rsidRPr="00BD3EC9">
        <w:t xml:space="preserve">un </w:t>
      </w:r>
      <w:r w:rsidR="00486547" w:rsidRPr="00486547">
        <w:t>it</w:t>
      </w:r>
      <w:r w:rsidR="00486547">
        <w:rPr>
          <w:b/>
        </w:rPr>
        <w:t xml:space="preserve"> </w:t>
      </w:r>
      <w:r w:rsidRPr="00BD3EC9">
        <w:t>for the following values: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6336"/>
      </w:tblGrid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  <w:shd w:val="clear" w:color="auto" w:fill="E6E6E6"/>
          </w:tcPr>
          <w:p w:rsidR="00D56CDE" w:rsidRPr="00BD3EC9" w:rsidRDefault="00D56CDE" w:rsidP="00D56CDE">
            <w:pPr>
              <w:pStyle w:val="Technical4"/>
              <w:keepNext/>
              <w:tabs>
                <w:tab w:val="clear" w:pos="-720"/>
              </w:tabs>
              <w:rPr>
                <w:rFonts w:ascii="Verdana" w:hAnsi="Verdana"/>
                <w:spacing w:val="-3"/>
              </w:rPr>
            </w:pPr>
            <w:r w:rsidRPr="00BD3EC9">
              <w:rPr>
                <w:rFonts w:ascii="Verdana" w:hAnsi="Verdana"/>
                <w:spacing w:val="-3"/>
              </w:rPr>
              <w:t>marcode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:rsidR="00D56CDE" w:rsidRPr="00BD3EC9" w:rsidRDefault="00D56CDE" w:rsidP="00D56CDE">
            <w:pPr>
              <w:pStyle w:val="Technical4"/>
              <w:keepNext/>
              <w:tabs>
                <w:tab w:val="clear" w:pos="-720"/>
              </w:tabs>
              <w:rPr>
                <w:rFonts w:ascii="Verdana" w:hAnsi="Verdana"/>
                <w:spacing w:val="-3"/>
              </w:rPr>
            </w:pPr>
            <w:r w:rsidRPr="00BD3EC9">
              <w:rPr>
                <w:rFonts w:ascii="Verdana" w:hAnsi="Verdana"/>
                <w:spacing w:val="-3"/>
              </w:rPr>
              <w:t>Output</w:t>
            </w: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:rsidR="00D56CDE" w:rsidRPr="00BD3EC9" w:rsidRDefault="00D56CDE" w:rsidP="00D56CDE">
            <w:pPr>
              <w:pStyle w:val="EndnoteText"/>
              <w:keepNext/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M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AF359B" w:rsidRDefault="00AF359B" w:rsidP="00D56CDE">
            <w:pPr>
              <w:keepNext/>
              <w:suppressAutoHyphens/>
              <w:rPr>
                <w:spacing w:val="-3"/>
                <w:szCs w:val="22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married.</w:t>
            </w: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S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AF359B" w:rsidRDefault="00AF359B" w:rsidP="00AF359B">
            <w:pPr>
              <w:keepNext/>
              <w:suppressAutoHyphens/>
              <w:rPr>
                <w:spacing w:val="-3"/>
                <w:szCs w:val="22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single.</w:t>
            </w: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D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AF359B" w:rsidRDefault="00AF359B" w:rsidP="00D56CDE">
            <w:pPr>
              <w:keepNext/>
              <w:suppressAutoHyphens/>
              <w:rPr>
                <w:spacing w:val="-3"/>
                <w:szCs w:val="22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divorced.</w:t>
            </w: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W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AF359B" w:rsidRDefault="00AF359B" w:rsidP="00D56CDE">
            <w:pPr>
              <w:keepNext/>
              <w:suppressAutoHyphens/>
              <w:rPr>
                <w:spacing w:val="-3"/>
                <w:szCs w:val="22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widowed.</w:t>
            </w: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m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F359B" w:rsidRPr="00AF359B" w:rsidRDefault="00AF359B" w:rsidP="00AF359B">
            <w:pPr>
              <w:autoSpaceDE w:val="0"/>
              <w:autoSpaceDN w:val="0"/>
              <w:adjustRightInd w:val="0"/>
              <w:rPr>
                <w:rFonts w:cs="Consolas"/>
                <w:szCs w:val="22"/>
                <w:lang w:eastAsia="en-CA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married.</w:t>
            </w:r>
          </w:p>
          <w:p w:rsidR="00D56CDE" w:rsidRPr="00AF359B" w:rsidRDefault="00D56CDE" w:rsidP="00D56CDE">
            <w:pPr>
              <w:keepNext/>
              <w:suppressAutoHyphens/>
              <w:rPr>
                <w:spacing w:val="-3"/>
                <w:szCs w:val="22"/>
              </w:rPr>
            </w:pPr>
          </w:p>
        </w:tc>
      </w:tr>
      <w:tr w:rsidR="00D56CDE" w:rsidRPr="00BD3EC9" w:rsidTr="00D56CDE">
        <w:trPr>
          <w:jc w:val="center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6CDE" w:rsidRPr="00BD3EC9" w:rsidRDefault="00D56CDE" w:rsidP="00D56CDE">
            <w:pPr>
              <w:suppressAutoHyphens/>
              <w:spacing w:before="120" w:after="60"/>
              <w:rPr>
                <w:spacing w:val="-3"/>
              </w:rPr>
            </w:pPr>
            <w:r w:rsidRPr="00BD3EC9">
              <w:rPr>
                <w:spacing w:val="-3"/>
              </w:rPr>
              <w:t>Q</w:t>
            </w:r>
          </w:p>
        </w:tc>
        <w:tc>
          <w:tcPr>
            <w:tcW w:w="6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CDE" w:rsidRPr="00AF359B" w:rsidRDefault="00AF359B" w:rsidP="00D56CDE">
            <w:pPr>
              <w:suppressAutoHyphens/>
              <w:rPr>
                <w:spacing w:val="-3"/>
                <w:szCs w:val="22"/>
              </w:rPr>
            </w:pPr>
            <w:r w:rsidRPr="00AF359B">
              <w:rPr>
                <w:rFonts w:cs="Consolas"/>
                <w:color w:val="000000"/>
                <w:szCs w:val="22"/>
                <w:lang w:eastAsia="en-CA"/>
              </w:rPr>
              <w:t>Individual's marital status is unknown.</w:t>
            </w:r>
          </w:p>
        </w:tc>
      </w:tr>
    </w:tbl>
    <w:p w:rsidR="00D56CDE" w:rsidRPr="00BD3EC9" w:rsidRDefault="00D56CDE" w:rsidP="00D56CDE">
      <w:pPr>
        <w:pStyle w:val="Heading2"/>
        <w:widowControl w:val="0"/>
      </w:pPr>
      <w:r w:rsidRPr="00BD3EC9">
        <w:t xml:space="preserve">Change the author of the </w:t>
      </w:r>
      <w:r w:rsidRPr="00BD3EC9">
        <w:rPr>
          <w:b/>
          <w:bCs/>
        </w:rPr>
        <w:t xml:space="preserve">Person </w:t>
      </w:r>
      <w:r w:rsidRPr="00BD3EC9">
        <w:t>class to yourself.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The </w:t>
      </w:r>
      <w:r w:rsidRPr="00BD3EC9">
        <w:rPr>
          <w:b/>
          <w:bCs/>
        </w:rPr>
        <w:t xml:space="preserve">getFullStatus() </w:t>
      </w:r>
      <w:r w:rsidRPr="00BD3EC9">
        <w:t>method</w:t>
      </w:r>
      <w:r>
        <w:t xml:space="preserve"> in the </w:t>
      </w:r>
      <w:r w:rsidRPr="00455DA7">
        <w:rPr>
          <w:b/>
        </w:rPr>
        <w:t>Person</w:t>
      </w:r>
      <w:r>
        <w:t xml:space="preserve"> class</w:t>
      </w:r>
      <w:r w:rsidRPr="00BD3EC9">
        <w:t xml:space="preserve"> uses a nested if to select the correct alternative. Another way to do the same thing is to use the </w:t>
      </w:r>
      <w:r w:rsidRPr="00BD3EC9">
        <w:rPr>
          <w:b/>
          <w:bCs/>
        </w:rPr>
        <w:t xml:space="preserve">switch </w:t>
      </w:r>
      <w:r w:rsidRPr="00BD3EC9">
        <w:t xml:space="preserve">statement. Change the </w:t>
      </w:r>
      <w:r w:rsidRPr="00BD3EC9">
        <w:rPr>
          <w:b/>
          <w:bCs/>
        </w:rPr>
        <w:t xml:space="preserve">getFullStatus() </w:t>
      </w:r>
      <w:r w:rsidRPr="00BD3EC9">
        <w:t>as follows:</w:t>
      </w:r>
    </w:p>
    <w:p w:rsidR="00D56CDE" w:rsidRPr="00BD3EC9" w:rsidRDefault="00D56CDE" w:rsidP="00D56CDE">
      <w:pPr>
        <w:pStyle w:val="cplus"/>
        <w:ind w:left="720"/>
      </w:pPr>
      <w:r w:rsidRPr="00BD3EC9">
        <w:t>public String getFullStatus()</w:t>
      </w:r>
    </w:p>
    <w:p w:rsidR="00D56CDE" w:rsidRPr="00BD3EC9" w:rsidRDefault="00D56CDE" w:rsidP="00D56CDE">
      <w:pPr>
        <w:pStyle w:val="cplus"/>
        <w:ind w:left="720"/>
      </w:pPr>
      <w:r w:rsidRPr="00BD3EC9">
        <w:t>{</w:t>
      </w:r>
    </w:p>
    <w:p w:rsidR="00D56CDE" w:rsidRPr="00BD3EC9" w:rsidRDefault="00D56CDE" w:rsidP="00A60988">
      <w:pPr>
        <w:pStyle w:val="cplus"/>
        <w:spacing w:before="0" w:after="120"/>
        <w:ind w:left="1152"/>
        <w:rPr>
          <w:ins w:id="2" w:author="Anne Hamilton" w:date="2002-10-02T17:07:00Z"/>
        </w:rPr>
      </w:pPr>
      <w:r w:rsidRPr="00BD3EC9">
        <w:t>String status;</w:t>
      </w:r>
    </w:p>
    <w:p w:rsidR="00D56CDE" w:rsidRPr="00BD3EC9" w:rsidRDefault="00D56CDE" w:rsidP="00A60988">
      <w:pPr>
        <w:pStyle w:val="cplus"/>
        <w:spacing w:before="0"/>
        <w:ind w:left="1152"/>
        <w:rPr>
          <w:ins w:id="3" w:author="Anne Hamilton" w:date="2002-10-02T17:07:00Z"/>
        </w:rPr>
      </w:pPr>
      <w:ins w:id="4" w:author="Anne Hamilton" w:date="2002-10-02T17:07:00Z">
        <w:r w:rsidRPr="00BD3EC9">
          <w:t>switch (maritalStatus)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5" w:author="Anne Hamilton" w:date="2002-10-02T17:07:00Z"/>
        </w:rPr>
      </w:pPr>
      <w:ins w:id="6" w:author="Anne Hamilton" w:date="2002-10-02T17:07:00Z">
        <w:r w:rsidRPr="00BD3EC9">
          <w:t>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7" w:author="Anne Hamilton" w:date="2002-10-02T17:07:00Z"/>
        </w:rPr>
      </w:pPr>
      <w:ins w:id="8" w:author="Anne Hamilton" w:date="2002-10-02T17:07:00Z">
        <w:r w:rsidRPr="00BD3EC9">
          <w:t xml:space="preserve">    case 'M':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9" w:author="Anne Hamilton" w:date="2002-10-02T17:07:00Z"/>
        </w:rPr>
      </w:pPr>
      <w:ins w:id="10" w:author="Anne Hamilton" w:date="2002-10-02T17:07:00Z">
        <w:r w:rsidRPr="00BD3EC9">
          <w:t xml:space="preserve">    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11" w:author="Anne Hamilton" w:date="2002-10-02T17:07:00Z"/>
        </w:rPr>
      </w:pPr>
      <w:ins w:id="12" w:author="Anne Hamilton" w:date="2009-10-24T15:45:00Z">
        <w:r>
          <w:t xml:space="preserve">        </w:t>
        </w:r>
      </w:ins>
      <w:ins w:id="13" w:author="Anne Hamilton" w:date="2002-10-02T17:07:00Z">
        <w:r w:rsidRPr="00BD3EC9">
          <w:t>System.out.println("in case 'M'");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14" w:author="Anne Hamilton" w:date="2002-10-02T17:07:00Z"/>
        </w:rPr>
      </w:pPr>
      <w:ins w:id="15" w:author="Anne Hamilton" w:date="2002-10-02T17:07:00Z">
        <w:r w:rsidRPr="00BD3EC9">
          <w:t xml:space="preserve">        status = "married";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16" w:author="Anne Hamilton" w:date="2002-10-02T17:07:00Z"/>
        </w:rPr>
      </w:pPr>
      <w:ins w:id="17" w:author="Anne Hamilton" w:date="2002-10-02T17:07:00Z">
        <w:r w:rsidRPr="00BD3EC9">
          <w:t xml:space="preserve">    }</w:t>
        </w:r>
      </w:ins>
      <w:ins w:id="18" w:author="Anne Hamilton" w:date="2013-10-10T19:01:00Z">
        <w:r w:rsidR="00486547">
          <w:t xml:space="preserve"> </w:t>
        </w:r>
        <w:r w:rsidR="00486547" w:rsidRPr="00486547">
          <w:t>// case 'M'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19" w:author="Anne Hamilton" w:date="2002-10-02T17:07:00Z"/>
        </w:rPr>
      </w:pPr>
      <w:ins w:id="20" w:author="Anne Hamilton" w:date="2002-10-02T17:07:00Z">
        <w:r w:rsidRPr="00BD3EC9">
          <w:t xml:space="preserve">    case 'S':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21" w:author="Anne Hamilton" w:date="2002-10-02T17:07:00Z"/>
        </w:rPr>
      </w:pPr>
      <w:ins w:id="22" w:author="Anne Hamilton" w:date="2002-10-02T17:07:00Z">
        <w:r w:rsidRPr="00BD3EC9">
          <w:t xml:space="preserve">    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23" w:author="Anne Hamilton" w:date="2002-10-02T17:07:00Z"/>
        </w:rPr>
      </w:pPr>
      <w:ins w:id="24" w:author="Anne Hamilton" w:date="2009-10-24T15:46:00Z">
        <w:r>
          <w:t xml:space="preserve">        </w:t>
        </w:r>
      </w:ins>
      <w:ins w:id="25" w:author="Anne Hamilton" w:date="2002-10-02T17:07:00Z">
        <w:r w:rsidRPr="00BD3EC9">
          <w:t>System.out.println("in case 'S'");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26" w:author="Anne Hamilton" w:date="2002-10-02T17:07:00Z"/>
        </w:rPr>
      </w:pPr>
      <w:ins w:id="27" w:author="Anne Hamilton" w:date="2002-10-02T17:07:00Z">
        <w:r w:rsidRPr="00BD3EC9">
          <w:t xml:space="preserve">        status = "single";</w:t>
        </w:r>
      </w:ins>
    </w:p>
    <w:p w:rsidR="00486547" w:rsidRPr="00BD3EC9" w:rsidRDefault="00486547" w:rsidP="00486547">
      <w:pPr>
        <w:pStyle w:val="cplus"/>
        <w:spacing w:before="0"/>
        <w:ind w:left="1152"/>
        <w:rPr>
          <w:ins w:id="28" w:author="Anne Hamilton" w:date="2013-10-10T19:02:00Z"/>
        </w:rPr>
      </w:pPr>
      <w:ins w:id="29" w:author="Anne Hamilton" w:date="2013-10-10T19:02:00Z">
        <w:r w:rsidRPr="00BD3EC9">
          <w:t xml:space="preserve">    }</w:t>
        </w:r>
        <w:r>
          <w:t xml:space="preserve"> </w:t>
        </w:r>
        <w:r w:rsidRPr="00486547">
          <w:t>// case '</w:t>
        </w:r>
        <w:r>
          <w:t>S</w:t>
        </w:r>
        <w:r w:rsidRPr="00486547">
          <w:t>'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30" w:author="Anne Hamilton" w:date="2002-10-02T17:07:00Z"/>
        </w:rPr>
      </w:pPr>
      <w:ins w:id="31" w:author="Anne Hamilton" w:date="2002-10-02T17:07:00Z">
        <w:r w:rsidRPr="00BD3EC9">
          <w:t xml:space="preserve">    case 'D':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32" w:author="Anne Hamilton" w:date="2002-10-02T17:07:00Z"/>
        </w:rPr>
      </w:pPr>
      <w:ins w:id="33" w:author="Anne Hamilton" w:date="2002-10-02T17:07:00Z">
        <w:r w:rsidRPr="00BD3EC9">
          <w:t xml:space="preserve">    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34" w:author="Anne Hamilton" w:date="2002-10-02T17:07:00Z"/>
        </w:rPr>
      </w:pPr>
      <w:ins w:id="35" w:author="Anne Hamilton" w:date="2009-10-24T15:46:00Z">
        <w:r>
          <w:t xml:space="preserve">       </w:t>
        </w:r>
      </w:ins>
      <w:ins w:id="36" w:author="Anne Hamilton" w:date="2002-10-02T17:07:00Z">
        <w:r w:rsidRPr="00BD3EC9">
          <w:t>System.out.println("in case 'D'");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37" w:author="Anne Hamilton" w:date="2002-10-02T17:07:00Z"/>
        </w:rPr>
      </w:pPr>
      <w:ins w:id="38" w:author="Anne Hamilton" w:date="2002-10-02T17:07:00Z">
        <w:r w:rsidRPr="00BD3EC9">
          <w:t xml:space="preserve">       status = "divorced";</w:t>
        </w:r>
      </w:ins>
    </w:p>
    <w:p w:rsidR="00486547" w:rsidRPr="00BD3EC9" w:rsidRDefault="00486547" w:rsidP="00486547">
      <w:pPr>
        <w:pStyle w:val="cplus"/>
        <w:spacing w:before="0"/>
        <w:ind w:left="1152"/>
        <w:rPr>
          <w:ins w:id="39" w:author="Anne Hamilton" w:date="2013-10-10T19:02:00Z"/>
        </w:rPr>
      </w:pPr>
      <w:ins w:id="40" w:author="Anne Hamilton" w:date="2013-10-10T19:02:00Z">
        <w:r w:rsidRPr="00BD3EC9">
          <w:t xml:space="preserve">    }</w:t>
        </w:r>
        <w:r>
          <w:t xml:space="preserve"> </w:t>
        </w:r>
        <w:r w:rsidRPr="00486547">
          <w:t>// case '</w:t>
        </w:r>
        <w:r>
          <w:t>D</w:t>
        </w:r>
        <w:r w:rsidRPr="00486547">
          <w:t>'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41" w:author="Anne Hamilton" w:date="2002-10-02T17:07:00Z"/>
        </w:rPr>
      </w:pPr>
      <w:ins w:id="42" w:author="Anne Hamilton" w:date="2002-10-02T17:07:00Z">
        <w:r w:rsidRPr="00BD3EC9">
          <w:t xml:space="preserve">    case 'W':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43" w:author="Anne Hamilton" w:date="2002-10-02T17:07:00Z"/>
        </w:rPr>
      </w:pPr>
      <w:ins w:id="44" w:author="Anne Hamilton" w:date="2002-10-02T17:07:00Z">
        <w:r w:rsidRPr="00BD3EC9">
          <w:t xml:space="preserve">    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45" w:author="Anne Hamilton" w:date="2002-10-02T17:07:00Z"/>
        </w:rPr>
      </w:pPr>
      <w:ins w:id="46" w:author="Anne Hamilton" w:date="2009-10-24T15:46:00Z">
        <w:r>
          <w:t xml:space="preserve">        </w:t>
        </w:r>
      </w:ins>
      <w:ins w:id="47" w:author="Anne Hamilton" w:date="2002-10-02T17:07:00Z">
        <w:r w:rsidRPr="00BD3EC9">
          <w:t>System.out.println("in case 'W'");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48" w:author="Anne Hamilton" w:date="2002-10-02T17:07:00Z"/>
        </w:rPr>
      </w:pPr>
      <w:ins w:id="49" w:author="Anne Hamilton" w:date="2002-10-02T17:07:00Z">
        <w:r w:rsidRPr="00BD3EC9">
          <w:t xml:space="preserve">        status = "widowed";</w:t>
        </w:r>
      </w:ins>
    </w:p>
    <w:p w:rsidR="00486547" w:rsidRPr="00BD3EC9" w:rsidRDefault="00486547" w:rsidP="00486547">
      <w:pPr>
        <w:pStyle w:val="cplus"/>
        <w:spacing w:before="0"/>
        <w:ind w:left="1152"/>
        <w:rPr>
          <w:ins w:id="50" w:author="Anne Hamilton" w:date="2013-10-10T19:02:00Z"/>
        </w:rPr>
      </w:pPr>
      <w:ins w:id="51" w:author="Anne Hamilton" w:date="2013-10-10T19:02:00Z">
        <w:r w:rsidRPr="00BD3EC9">
          <w:t xml:space="preserve">    }</w:t>
        </w:r>
        <w:r>
          <w:t xml:space="preserve"> </w:t>
        </w:r>
        <w:r w:rsidRPr="00486547">
          <w:t>// case '</w:t>
        </w:r>
        <w:r>
          <w:t>W</w:t>
        </w:r>
        <w:r w:rsidRPr="00486547">
          <w:t>'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52" w:author="Anne Hamilton" w:date="2002-10-02T17:07:00Z"/>
        </w:rPr>
      </w:pPr>
      <w:ins w:id="53" w:author="Anne Hamilton" w:date="2002-10-02T17:07:00Z">
        <w:r w:rsidRPr="00BD3EC9">
          <w:t xml:space="preserve">    default: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54" w:author="Anne Hamilton" w:date="2002-10-02T17:07:00Z"/>
        </w:rPr>
      </w:pPr>
      <w:ins w:id="55" w:author="Anne Hamilton" w:date="2002-10-02T17:07:00Z">
        <w:r w:rsidRPr="00BD3EC9">
          <w:t xml:space="preserve">    {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56" w:author="Anne Hamilton" w:date="2002-10-02T17:07:00Z"/>
        </w:rPr>
      </w:pPr>
      <w:ins w:id="57" w:author="Anne Hamilton" w:date="2009-10-24T15:47:00Z">
        <w:r>
          <w:t xml:space="preserve">        </w:t>
        </w:r>
      </w:ins>
      <w:ins w:id="58" w:author="Anne Hamilton" w:date="2002-10-02T17:07:00Z">
        <w:r w:rsidRPr="00BD3EC9">
          <w:t>System.out.println("in default");</w:t>
        </w:r>
      </w:ins>
    </w:p>
    <w:p w:rsidR="00D56CDE" w:rsidRPr="00BD3EC9" w:rsidRDefault="00D56CDE" w:rsidP="00A60988">
      <w:pPr>
        <w:pStyle w:val="cplus"/>
        <w:spacing w:before="0"/>
        <w:ind w:left="1152"/>
        <w:rPr>
          <w:ins w:id="59" w:author="Anne Hamilton" w:date="2002-10-02T17:07:00Z"/>
        </w:rPr>
      </w:pPr>
      <w:ins w:id="60" w:author="Anne Hamilton" w:date="2002-10-02T17:07:00Z">
        <w:r w:rsidRPr="00BD3EC9">
          <w:t xml:space="preserve">        status = "unknown";</w:t>
        </w:r>
      </w:ins>
    </w:p>
    <w:p w:rsidR="00D56CDE" w:rsidRPr="00BD3EC9" w:rsidDel="00486547" w:rsidRDefault="00486547" w:rsidP="00486547">
      <w:pPr>
        <w:pStyle w:val="cplus"/>
        <w:spacing w:before="0"/>
        <w:ind w:left="1152"/>
        <w:rPr>
          <w:del w:id="61" w:author="Anne Hamilton" w:date="2013-10-10T19:02:00Z"/>
        </w:rPr>
      </w:pPr>
      <w:ins w:id="62" w:author="Anne Hamilton" w:date="2013-10-10T19:02:00Z">
        <w:r w:rsidRPr="00BD3EC9">
          <w:t xml:space="preserve">    }</w:t>
        </w:r>
        <w:r>
          <w:t xml:space="preserve"> </w:t>
        </w:r>
        <w:r w:rsidRPr="00486547">
          <w:t xml:space="preserve">// </w:t>
        </w:r>
        <w:r>
          <w:t>default</w:t>
        </w:r>
      </w:ins>
    </w:p>
    <w:p w:rsidR="00D56CDE" w:rsidRPr="00BD3EC9" w:rsidRDefault="00D56CDE" w:rsidP="00A60988">
      <w:pPr>
        <w:pStyle w:val="cplus"/>
        <w:spacing w:before="0"/>
        <w:ind w:left="1152"/>
      </w:pPr>
      <w:ins w:id="63" w:author="Anne Hamilton" w:date="2002-10-02T16:57:00Z">
        <w:r w:rsidRPr="00BD3EC9">
          <w:t>} // switch</w:t>
        </w:r>
      </w:ins>
    </w:p>
    <w:p w:rsidR="00D56CDE" w:rsidRPr="00BD3EC9" w:rsidRDefault="00D56CDE" w:rsidP="00D56CDE">
      <w:pPr>
        <w:pStyle w:val="cplus"/>
        <w:ind w:left="1152"/>
      </w:pPr>
      <w:r w:rsidRPr="00BD3EC9">
        <w:t>return status;</w:t>
      </w:r>
    </w:p>
    <w:p w:rsidR="00D56CDE" w:rsidRPr="00BD3EC9" w:rsidRDefault="00D56CDE" w:rsidP="00D56CDE">
      <w:pPr>
        <w:pStyle w:val="cplus"/>
        <w:ind w:left="720"/>
      </w:pPr>
      <w:r w:rsidRPr="00BD3EC9">
        <w:t>} // getFullStatus()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Run the </w:t>
      </w:r>
      <w:r w:rsidRPr="00495980">
        <w:rPr>
          <w:b/>
        </w:rPr>
        <w:t xml:space="preserve">TestSwitch </w:t>
      </w:r>
      <w:r w:rsidRPr="00BD3EC9">
        <w:t xml:space="preserve">program again for the same values. What happens? </w:t>
      </w:r>
    </w:p>
    <w:p w:rsidR="00D56CDE" w:rsidRPr="00BD3EC9" w:rsidRDefault="00D56CDE" w:rsidP="00D56CDE">
      <w:pPr>
        <w:pStyle w:val="Heading2"/>
        <w:numPr>
          <w:ilvl w:val="0"/>
          <w:numId w:val="0"/>
        </w:numPr>
        <w:ind w:left="360"/>
        <w:rPr>
          <w:iCs/>
        </w:rPr>
      </w:pPr>
      <w:r w:rsidRPr="00BD3EC9">
        <w:rPr>
          <w:iCs/>
        </w:rPr>
        <w:t>____</w:t>
      </w:r>
      <w:r w:rsidR="00F54716" w:rsidRPr="00F54716">
        <w:rPr>
          <w:iCs/>
          <w:u w:val="single"/>
        </w:rPr>
        <w:t>It shows all of the possible entries for the marital status and what would be displayed if an invalid character was entered._</w:t>
      </w:r>
      <w:r w:rsidR="00F54716">
        <w:rPr>
          <w:iCs/>
        </w:rPr>
        <w:t>___________________________</w:t>
      </w:r>
    </w:p>
    <w:p w:rsidR="00D56CDE" w:rsidRPr="00BD3EC9" w:rsidRDefault="00D56CDE" w:rsidP="00D56CDE">
      <w:pPr>
        <w:spacing w:before="120"/>
        <w:ind w:left="360"/>
      </w:pPr>
      <w:r w:rsidRPr="00BD3EC9">
        <w:t xml:space="preserve">Notice that it does not execute any of the cases before the one that it matches. To get the switch statement to exit when if finds a match add the following line before the closing brace in each </w:t>
      </w:r>
      <w:r w:rsidRPr="00BD3EC9">
        <w:rPr>
          <w:b/>
          <w:bCs/>
        </w:rPr>
        <w:t>case</w:t>
      </w:r>
      <w:r w:rsidRPr="00BD3EC9">
        <w:t>:</w:t>
      </w:r>
    </w:p>
    <w:p w:rsidR="00D56CDE" w:rsidRPr="00BD3EC9" w:rsidRDefault="00D56CDE" w:rsidP="00D56CDE">
      <w:pPr>
        <w:spacing w:before="120"/>
        <w:ind w:left="576"/>
        <w:rPr>
          <w:b/>
          <w:bCs/>
        </w:rPr>
      </w:pPr>
      <w:r w:rsidRPr="00BD3EC9">
        <w:rPr>
          <w:b/>
          <w:bCs/>
        </w:rPr>
        <w:tab/>
        <w:t>break;</w:t>
      </w:r>
    </w:p>
    <w:p w:rsidR="00D56CDE" w:rsidRPr="00BD3EC9" w:rsidRDefault="00D56CDE" w:rsidP="00D56CDE">
      <w:pPr>
        <w:pStyle w:val="Heading2"/>
        <w:widowControl w:val="0"/>
      </w:pPr>
      <w:r w:rsidRPr="00BD3EC9">
        <w:t>Test your changes.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Modify the </w:t>
      </w:r>
      <w:r w:rsidRPr="00BD3EC9">
        <w:rPr>
          <w:b/>
          <w:bCs/>
        </w:rPr>
        <w:t xml:space="preserve">switch </w:t>
      </w:r>
      <w:r w:rsidRPr="00BD3EC9">
        <w:t xml:space="preserve">statement to return </w:t>
      </w:r>
      <w:r w:rsidRPr="00BD3EC9">
        <w:rPr>
          <w:b/>
        </w:rPr>
        <w:t>child</w:t>
      </w:r>
      <w:r w:rsidRPr="00BD3EC9">
        <w:t xml:space="preserve"> if C is entered as the marital code.</w:t>
      </w:r>
    </w:p>
    <w:p w:rsidR="00D56CDE" w:rsidRPr="00BD3EC9" w:rsidRDefault="00D56CDE" w:rsidP="00D56CDE">
      <w:pPr>
        <w:pStyle w:val="Heading2"/>
        <w:widowControl w:val="0"/>
      </w:pPr>
      <w:r w:rsidRPr="00BD3EC9">
        <w:t>Test your modified program.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Open the </w:t>
      </w:r>
      <w:r w:rsidRPr="00BD3EC9">
        <w:rPr>
          <w:b/>
        </w:rPr>
        <w:t>CalculatorSwitch</w:t>
      </w:r>
      <w:r w:rsidRPr="00BD3EC9">
        <w:t xml:space="preserve"> class.</w:t>
      </w:r>
    </w:p>
    <w:p w:rsidR="00D56CDE" w:rsidRPr="00BD3EC9" w:rsidRDefault="00D56CDE" w:rsidP="00D56CDE">
      <w:pPr>
        <w:pStyle w:val="Heading2"/>
        <w:widowControl w:val="0"/>
      </w:pPr>
      <w:r w:rsidRPr="00BD3EC9">
        <w:t xml:space="preserve">Run </w:t>
      </w:r>
      <w:r w:rsidRPr="00BD3EC9">
        <w:rPr>
          <w:b/>
        </w:rPr>
        <w:t>CalculatorSwitch</w:t>
      </w:r>
      <w:r w:rsidRPr="00BD3EC9">
        <w:t xml:space="preserve"> for the following values and complete the table below.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30"/>
        <w:gridCol w:w="1230"/>
        <w:gridCol w:w="1407"/>
        <w:gridCol w:w="3874"/>
      </w:tblGrid>
      <w:tr w:rsidR="00D56CDE" w:rsidRPr="00BD3EC9" w:rsidTr="00D56CDE">
        <w:trPr>
          <w:jc w:val="center"/>
        </w:trPr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</w:tcPr>
          <w:p w:rsidR="00D56CDE" w:rsidRPr="00BD3EC9" w:rsidRDefault="00D56CDE" w:rsidP="00D56CDE">
            <w:pPr>
              <w:keepNext/>
              <w:suppressAutoHyphens/>
              <w:jc w:val="center"/>
              <w:rPr>
                <w:b/>
                <w:spacing w:val="-3"/>
              </w:rPr>
            </w:pPr>
            <w:r w:rsidRPr="00BD3EC9">
              <w:rPr>
                <w:b/>
                <w:spacing w:val="-3"/>
              </w:rPr>
              <w:t>num1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</w:tcPr>
          <w:p w:rsidR="00D56CDE" w:rsidRPr="00BD3EC9" w:rsidRDefault="00D56CDE" w:rsidP="00D56CDE">
            <w:pPr>
              <w:keepNext/>
              <w:suppressAutoHyphens/>
              <w:jc w:val="center"/>
              <w:rPr>
                <w:b/>
                <w:spacing w:val="-3"/>
              </w:rPr>
            </w:pPr>
            <w:r w:rsidRPr="00BD3EC9">
              <w:rPr>
                <w:b/>
                <w:spacing w:val="-3"/>
              </w:rPr>
              <w:t>Num2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5" w:color="auto" w:fill="auto"/>
          </w:tcPr>
          <w:p w:rsidR="00D56CDE" w:rsidRPr="00BD3EC9" w:rsidRDefault="00D56CDE" w:rsidP="00D56CDE">
            <w:pPr>
              <w:keepNext/>
              <w:suppressAutoHyphens/>
              <w:jc w:val="center"/>
              <w:rPr>
                <w:b/>
                <w:spacing w:val="-3"/>
              </w:rPr>
            </w:pPr>
            <w:r w:rsidRPr="00BD3EC9">
              <w:rPr>
                <w:b/>
                <w:spacing w:val="-3"/>
              </w:rPr>
              <w:t>Opselect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CDE" w:rsidRPr="00BD3EC9" w:rsidRDefault="00D56CDE" w:rsidP="00D56CDE">
            <w:pPr>
              <w:keepNext/>
              <w:suppressAutoHyphens/>
              <w:rPr>
                <w:b/>
                <w:spacing w:val="-3"/>
              </w:rPr>
            </w:pPr>
            <w:r w:rsidRPr="00BD3EC9">
              <w:rPr>
                <w:b/>
                <w:spacing w:val="-3"/>
              </w:rPr>
              <w:t>Arithmetic operation performed</w:t>
            </w:r>
          </w:p>
        </w:tc>
      </w:tr>
      <w:tr w:rsidR="00D56CDE" w:rsidRPr="00BD3EC9" w:rsidTr="00D56CDE">
        <w:trPr>
          <w:jc w:val="center"/>
        </w:trPr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6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1</w:t>
            </w:r>
          </w:p>
        </w:tc>
        <w:tc>
          <w:tcPr>
            <w:tcW w:w="3874" w:type="dxa"/>
            <w:tcBorders>
              <w:left w:val="single" w:sz="6" w:space="0" w:color="auto"/>
              <w:right w:val="single" w:sz="6" w:space="0" w:color="auto"/>
            </w:tcBorders>
          </w:tcPr>
          <w:p w:rsidR="00D56CDE" w:rsidRPr="00BD3EC9" w:rsidRDefault="00F54716" w:rsidP="00D56CDE">
            <w:pPr>
              <w:keepNext/>
              <w:suppressAutoHyphens/>
              <w:spacing w:before="60" w:after="60"/>
              <w:rPr>
                <w:spacing w:val="-3"/>
              </w:rPr>
            </w:pPr>
            <w:r>
              <w:rPr>
                <w:spacing w:val="-3"/>
              </w:rPr>
              <w:t>5 + 6 = 11</w:t>
            </w:r>
          </w:p>
        </w:tc>
      </w:tr>
      <w:tr w:rsidR="00D56CDE" w:rsidRPr="00BD3EC9" w:rsidTr="00D56CDE">
        <w:trPr>
          <w:jc w:val="center"/>
        </w:trPr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6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2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BD3EC9" w:rsidRDefault="00F54716" w:rsidP="00D56CDE">
            <w:pPr>
              <w:keepNext/>
              <w:suppressAutoHyphens/>
              <w:spacing w:before="60" w:after="60"/>
              <w:rPr>
                <w:spacing w:val="-3"/>
              </w:rPr>
            </w:pPr>
            <w:r>
              <w:rPr>
                <w:spacing w:val="-3"/>
              </w:rPr>
              <w:t>5 * 6 = 30</w:t>
            </w:r>
          </w:p>
        </w:tc>
      </w:tr>
      <w:tr w:rsidR="00D56CDE" w:rsidRPr="00BD3EC9" w:rsidTr="00D56CDE">
        <w:trPr>
          <w:jc w:val="center"/>
        </w:trPr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6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6CDE" w:rsidRPr="00BD3EC9" w:rsidRDefault="00D56CDE" w:rsidP="00D56CDE">
            <w:pPr>
              <w:keepNext/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3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CDE" w:rsidRPr="00BD3EC9" w:rsidRDefault="00F54716" w:rsidP="00D56CDE">
            <w:pPr>
              <w:keepNext/>
              <w:suppressAutoHyphens/>
              <w:spacing w:before="60" w:after="60"/>
              <w:rPr>
                <w:spacing w:val="-3"/>
              </w:rPr>
            </w:pPr>
            <w:r>
              <w:rPr>
                <w:spacing w:val="-3"/>
              </w:rPr>
              <w:t>5 / 6 = .833333</w:t>
            </w:r>
          </w:p>
        </w:tc>
      </w:tr>
      <w:tr w:rsidR="00D56CDE" w:rsidRPr="00BD3EC9" w:rsidTr="00D56CDE">
        <w:trPr>
          <w:jc w:val="center"/>
        </w:trPr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56CDE" w:rsidRPr="00BD3EC9" w:rsidRDefault="00D56CDE" w:rsidP="00D56CDE">
            <w:pPr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6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6CDE" w:rsidRPr="00BD3EC9" w:rsidRDefault="00D56CDE" w:rsidP="00D56CDE">
            <w:pPr>
              <w:suppressAutoHyphens/>
              <w:spacing w:before="60" w:after="60"/>
              <w:jc w:val="center"/>
              <w:rPr>
                <w:spacing w:val="-3"/>
              </w:rPr>
            </w:pPr>
            <w:r w:rsidRPr="00BD3EC9">
              <w:rPr>
                <w:spacing w:val="-3"/>
              </w:rPr>
              <w:t>4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CDE" w:rsidRPr="00BD3EC9" w:rsidRDefault="00F54716" w:rsidP="00D56CDE">
            <w:pPr>
              <w:pStyle w:val="EndnoteText"/>
              <w:suppressAutoHyphens/>
              <w:spacing w:before="60" w:after="60"/>
              <w:rPr>
                <w:spacing w:val="-3"/>
              </w:rPr>
            </w:pPr>
            <w:r>
              <w:rPr>
                <w:spacing w:val="-3"/>
              </w:rPr>
              <w:t>0.0</w:t>
            </w:r>
          </w:p>
        </w:tc>
      </w:tr>
    </w:tbl>
    <w:p w:rsidR="00D56CDE" w:rsidRPr="00BD3EC9" w:rsidRDefault="00D56CDE" w:rsidP="00D56CDE">
      <w:pPr>
        <w:pStyle w:val="Heading2"/>
        <w:widowControl w:val="0"/>
      </w:pPr>
      <w:r w:rsidRPr="00BD3EC9">
        <w:t xml:space="preserve">Modify the </w:t>
      </w:r>
      <w:r w:rsidR="0057366C" w:rsidRPr="0057366C">
        <w:rPr>
          <w:b/>
        </w:rPr>
        <w:t>CalculatorSwitch</w:t>
      </w:r>
      <w:r w:rsidR="0057366C">
        <w:t xml:space="preserve"> and </w:t>
      </w:r>
      <w:r w:rsidR="0057366C" w:rsidRPr="0057366C">
        <w:rPr>
          <w:b/>
        </w:rPr>
        <w:t>Calculator</w:t>
      </w:r>
      <w:r w:rsidR="0057366C">
        <w:t xml:space="preserve"> classes</w:t>
      </w:r>
      <w:r w:rsidR="0057366C" w:rsidRPr="00BD3EC9">
        <w:t xml:space="preserve"> </w:t>
      </w:r>
      <w:r w:rsidRPr="00BD3EC9">
        <w:t>to include subtraction as option 4.</w:t>
      </w:r>
    </w:p>
    <w:p w:rsidR="00D56CDE" w:rsidRPr="00BD3EC9" w:rsidRDefault="00D56CDE" w:rsidP="00D56CDE">
      <w:pPr>
        <w:pStyle w:val="Heading2"/>
        <w:widowControl w:val="0"/>
      </w:pPr>
      <w:r w:rsidRPr="00BD3EC9">
        <w:t>Test your modified program.</w:t>
      </w:r>
    </w:p>
    <w:p w:rsidR="00590E60" w:rsidRDefault="00590E60" w:rsidP="00590E60">
      <w:pPr>
        <w:pStyle w:val="Heading1"/>
        <w:suppressAutoHyphens/>
        <w:spacing w:before="120"/>
      </w:pPr>
      <w:r>
        <w:t>Review Questions</w:t>
      </w:r>
    </w:p>
    <w:p w:rsidR="00590E60" w:rsidRDefault="00590E60" w:rsidP="00590E60">
      <w:pPr>
        <w:pStyle w:val="Purpose"/>
      </w:pPr>
      <w:r>
        <w:t xml:space="preserve">Purpose: </w:t>
      </w:r>
      <w:r>
        <w:tab/>
      </w:r>
      <w:r>
        <w:rPr>
          <w:b w:val="0"/>
          <w:i w:val="0"/>
        </w:rPr>
        <w:t>Review the if</w:t>
      </w:r>
      <w:r w:rsidR="00422173">
        <w:rPr>
          <w:b w:val="0"/>
          <w:i w:val="0"/>
        </w:rPr>
        <w:t xml:space="preserve"> and switch</w:t>
      </w:r>
      <w:r>
        <w:rPr>
          <w:b w:val="0"/>
          <w:i w:val="0"/>
        </w:rPr>
        <w:t xml:space="preserve"> statement concepts and syntax. </w:t>
      </w:r>
    </w:p>
    <w:p w:rsidR="00590E60" w:rsidRDefault="00590E60" w:rsidP="00590E60">
      <w:pPr>
        <w:pStyle w:val="Purpose"/>
      </w:pPr>
      <w:r>
        <w:t>To Do:</w:t>
      </w:r>
    </w:p>
    <w:p w:rsidR="00590E60" w:rsidRPr="00590E60" w:rsidRDefault="00590E60" w:rsidP="00590E60">
      <w:pPr>
        <w:pStyle w:val="Heading2"/>
      </w:pPr>
      <w:r>
        <w:t xml:space="preserve">Do the </w:t>
      </w:r>
      <w:r w:rsidRPr="009D231C">
        <w:rPr>
          <w:b/>
        </w:rPr>
        <w:t>Lab 8 Review Questions</w:t>
      </w:r>
      <w:r>
        <w:t xml:space="preserve"> quiz on </w:t>
      </w:r>
      <w:r w:rsidRPr="009D231C">
        <w:rPr>
          <w:b/>
        </w:rPr>
        <w:t>Moodle</w:t>
      </w:r>
      <w:r>
        <w:t>.</w:t>
      </w:r>
    </w:p>
    <w:sectPr w:rsidR="00590E60" w:rsidRPr="00590E60">
      <w:footerReference w:type="default" r:id="rId7"/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FD" w:rsidRDefault="00517FFD">
      <w:r>
        <w:separator/>
      </w:r>
    </w:p>
  </w:endnote>
  <w:endnote w:type="continuationSeparator" w:id="0">
    <w:p w:rsidR="00517FFD" w:rsidRDefault="0051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361" w:rsidRDefault="006C0361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420-B10 Lab 8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4468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446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FD" w:rsidRDefault="00517FFD">
      <w:r>
        <w:separator/>
      </w:r>
    </w:p>
  </w:footnote>
  <w:footnote w:type="continuationSeparator" w:id="0">
    <w:p w:rsidR="00517FFD" w:rsidRDefault="0051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C464E0B4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A00EC2"/>
    <w:multiLevelType w:val="hybridMultilevel"/>
    <w:tmpl w:val="D99E0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5" w15:restartNumberingAfterBreak="0">
    <w:nsid w:val="3A725B5C"/>
    <w:multiLevelType w:val="multilevel"/>
    <w:tmpl w:val="1D2EC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firstLine="0"/>
      </w:pPr>
    </w:lvl>
    <w:lvl w:ilvl="6">
      <w:start w:val="1"/>
      <w:numFmt w:val="lowerLetter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Roman"/>
      <w:lvlText w:val="%8."/>
      <w:lvlJc w:val="left"/>
      <w:pPr>
        <w:tabs>
          <w:tab w:val="num" w:pos="360"/>
        </w:tabs>
        <w:ind w:left="360" w:firstLine="0"/>
      </w:pPr>
    </w:lvl>
    <w:lvl w:ilvl="8">
      <w:numFmt w:val="none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6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8" w15:restartNumberingAfterBreak="0">
    <w:nsid w:val="4B5D6A4C"/>
    <w:multiLevelType w:val="singleLevel"/>
    <w:tmpl w:val="4F3C274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9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88F2004"/>
    <w:multiLevelType w:val="multilevel"/>
    <w:tmpl w:val="1D2EC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EC2395D"/>
    <w:multiLevelType w:val="hybridMultilevel"/>
    <w:tmpl w:val="CF269F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2"/>
  </w:num>
  <w:num w:numId="15">
    <w:abstractNumId w:val="16"/>
  </w:num>
  <w:num w:numId="16">
    <w:abstractNumId w:val="14"/>
  </w:num>
  <w:num w:numId="17">
    <w:abstractNumId w:val="10"/>
  </w:num>
  <w:num w:numId="18">
    <w:abstractNumId w:val="5"/>
  </w:num>
  <w:num w:numId="19">
    <w:abstractNumId w:val="8"/>
  </w:num>
  <w:num w:numId="20">
    <w:abstractNumId w:val="11"/>
  </w:num>
  <w:num w:numId="21">
    <w:abstractNumId w:val="13"/>
  </w:num>
  <w:num w:numId="22">
    <w:abstractNumId w:val="15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76"/>
    <w:rsid w:val="00002145"/>
    <w:rsid w:val="000273C9"/>
    <w:rsid w:val="000508DF"/>
    <w:rsid w:val="000623BF"/>
    <w:rsid w:val="000D5E7B"/>
    <w:rsid w:val="000F0414"/>
    <w:rsid w:val="001A4594"/>
    <w:rsid w:val="00215842"/>
    <w:rsid w:val="0022193C"/>
    <w:rsid w:val="00295B3F"/>
    <w:rsid w:val="002B59BD"/>
    <w:rsid w:val="00320E1A"/>
    <w:rsid w:val="00337990"/>
    <w:rsid w:val="00352ADC"/>
    <w:rsid w:val="00375280"/>
    <w:rsid w:val="003931B5"/>
    <w:rsid w:val="003A2AC9"/>
    <w:rsid w:val="003B3894"/>
    <w:rsid w:val="003B4188"/>
    <w:rsid w:val="003B4A2E"/>
    <w:rsid w:val="003B73FC"/>
    <w:rsid w:val="003C348E"/>
    <w:rsid w:val="003C60C4"/>
    <w:rsid w:val="003E10FF"/>
    <w:rsid w:val="003F649A"/>
    <w:rsid w:val="00422173"/>
    <w:rsid w:val="004420AC"/>
    <w:rsid w:val="00450FE2"/>
    <w:rsid w:val="00477108"/>
    <w:rsid w:val="00486547"/>
    <w:rsid w:val="00490D4C"/>
    <w:rsid w:val="004971B0"/>
    <w:rsid w:val="004A5624"/>
    <w:rsid w:val="004A7B23"/>
    <w:rsid w:val="004E0A98"/>
    <w:rsid w:val="004E2EA3"/>
    <w:rsid w:val="00517FFD"/>
    <w:rsid w:val="00525605"/>
    <w:rsid w:val="00531EB1"/>
    <w:rsid w:val="0053728B"/>
    <w:rsid w:val="00566181"/>
    <w:rsid w:val="0057366C"/>
    <w:rsid w:val="00590E60"/>
    <w:rsid w:val="005947E4"/>
    <w:rsid w:val="005A7686"/>
    <w:rsid w:val="005B093F"/>
    <w:rsid w:val="0060512F"/>
    <w:rsid w:val="006120C7"/>
    <w:rsid w:val="00636813"/>
    <w:rsid w:val="00655DC9"/>
    <w:rsid w:val="00676528"/>
    <w:rsid w:val="006B4232"/>
    <w:rsid w:val="006C0361"/>
    <w:rsid w:val="006C5822"/>
    <w:rsid w:val="006F5997"/>
    <w:rsid w:val="007243D0"/>
    <w:rsid w:val="00745798"/>
    <w:rsid w:val="007B22ED"/>
    <w:rsid w:val="00825BB3"/>
    <w:rsid w:val="008C71E3"/>
    <w:rsid w:val="008F31E9"/>
    <w:rsid w:val="009077B8"/>
    <w:rsid w:val="00926CFB"/>
    <w:rsid w:val="00971FD5"/>
    <w:rsid w:val="0099764D"/>
    <w:rsid w:val="009B0294"/>
    <w:rsid w:val="009B19E9"/>
    <w:rsid w:val="009B64D8"/>
    <w:rsid w:val="009D231C"/>
    <w:rsid w:val="009E41D8"/>
    <w:rsid w:val="009F005C"/>
    <w:rsid w:val="009F1EE0"/>
    <w:rsid w:val="009F4627"/>
    <w:rsid w:val="00A24414"/>
    <w:rsid w:val="00A60988"/>
    <w:rsid w:val="00A74468"/>
    <w:rsid w:val="00AE33ED"/>
    <w:rsid w:val="00AF359B"/>
    <w:rsid w:val="00B77892"/>
    <w:rsid w:val="00B87190"/>
    <w:rsid w:val="00BA2B8F"/>
    <w:rsid w:val="00BD7DD4"/>
    <w:rsid w:val="00C26427"/>
    <w:rsid w:val="00C43136"/>
    <w:rsid w:val="00C455DC"/>
    <w:rsid w:val="00C77131"/>
    <w:rsid w:val="00C8633F"/>
    <w:rsid w:val="00C91606"/>
    <w:rsid w:val="00C92B7F"/>
    <w:rsid w:val="00C956F8"/>
    <w:rsid w:val="00CA5D76"/>
    <w:rsid w:val="00CB397B"/>
    <w:rsid w:val="00CB46C7"/>
    <w:rsid w:val="00CB5912"/>
    <w:rsid w:val="00CC61D1"/>
    <w:rsid w:val="00CF0F86"/>
    <w:rsid w:val="00CF5517"/>
    <w:rsid w:val="00D13502"/>
    <w:rsid w:val="00D22E2F"/>
    <w:rsid w:val="00D25461"/>
    <w:rsid w:val="00D56CDE"/>
    <w:rsid w:val="00D87172"/>
    <w:rsid w:val="00DA2BA0"/>
    <w:rsid w:val="00DA4ABC"/>
    <w:rsid w:val="00DC3B95"/>
    <w:rsid w:val="00DD6073"/>
    <w:rsid w:val="00DD7D31"/>
    <w:rsid w:val="00DF71EE"/>
    <w:rsid w:val="00E06893"/>
    <w:rsid w:val="00E074A0"/>
    <w:rsid w:val="00E13280"/>
    <w:rsid w:val="00E328F4"/>
    <w:rsid w:val="00E63A6A"/>
    <w:rsid w:val="00E76B64"/>
    <w:rsid w:val="00ED7512"/>
    <w:rsid w:val="00F34A72"/>
    <w:rsid w:val="00F50ACB"/>
    <w:rsid w:val="00F54716"/>
    <w:rsid w:val="00F63F2D"/>
    <w:rsid w:val="00F9372A"/>
    <w:rsid w:val="00FA2F6C"/>
    <w:rsid w:val="00FA3F64"/>
    <w:rsid w:val="00FD37FC"/>
    <w:rsid w:val="00FD643E"/>
    <w:rsid w:val="00FD723B"/>
    <w:rsid w:val="00FE0155"/>
    <w:rsid w:val="00FE3EBB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B02138-A79A-43A0-93CC-20D32D64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7B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CC61D1"/>
    <w:pPr>
      <w:keepNext/>
      <w:numPr>
        <w:numId w:val="6"/>
      </w:numPr>
      <w:spacing w:before="24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9B64D8"/>
    <w:pPr>
      <w:numPr>
        <w:ilvl w:val="1"/>
        <w:numId w:val="6"/>
      </w:numPr>
      <w:spacing w:before="12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0508DF"/>
    <w:pPr>
      <w:keepNext/>
      <w:numPr>
        <w:ilvl w:val="2"/>
        <w:numId w:val="6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qFormat/>
    <w:rsid w:val="000508DF"/>
    <w:pPr>
      <w:keepNext/>
      <w:numPr>
        <w:ilvl w:val="3"/>
        <w:numId w:val="6"/>
      </w:numPr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qFormat/>
    <w:rsid w:val="000508DF"/>
    <w:pPr>
      <w:numPr>
        <w:ilvl w:val="4"/>
        <w:numId w:val="6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qFormat/>
    <w:rsid w:val="000508DF"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0508DF"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0508DF"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0508DF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Purpose">
    <w:name w:val="Purpose"/>
    <w:basedOn w:val="Normal"/>
    <w:rsid w:val="00CC61D1"/>
    <w:pPr>
      <w:keepNext/>
      <w:widowControl w:val="0"/>
      <w:spacing w:before="120"/>
      <w:ind w:left="1440" w:hanging="1440"/>
    </w:pPr>
    <w:rPr>
      <w:b/>
      <w:bCs/>
      <w:i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rPr>
      <w:i/>
      <w:iCs/>
      <w:sz w:val="20"/>
    </w:rPr>
  </w:style>
  <w:style w:type="paragraph" w:styleId="BalloonText">
    <w:name w:val="Balloon Text"/>
    <w:basedOn w:val="Normal"/>
    <w:semiHidden/>
    <w:rsid w:val="009F1EE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B64D8"/>
  </w:style>
  <w:style w:type="paragraph" w:customStyle="1" w:styleId="Technical4">
    <w:name w:val="Technical 4"/>
    <w:rsid w:val="009B64D8"/>
    <w:pPr>
      <w:tabs>
        <w:tab w:val="left" w:pos="-720"/>
      </w:tabs>
      <w:suppressAutoHyphens/>
    </w:pPr>
    <w:rPr>
      <w:rFonts w:ascii="Helvetica" w:hAnsi="Helvetica"/>
      <w:b/>
      <w:sz w:val="24"/>
      <w:lang w:val="en-US" w:eastAsia="en-US"/>
    </w:rPr>
  </w:style>
  <w:style w:type="paragraph" w:customStyle="1" w:styleId="cprogr">
    <w:name w:val="cprogr"/>
    <w:basedOn w:val="Normal"/>
    <w:rsid w:val="009B64D8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uppressAutoHyphens/>
    </w:pPr>
    <w:rPr>
      <w:b/>
      <w:spacing w:val="-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1519</Words>
  <Characters>8017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creator>Anne Hamilton</dc:creator>
  <cp:lastModifiedBy>cstest</cp:lastModifiedBy>
  <cp:revision>2</cp:revision>
  <cp:lastPrinted>2011-10-12T17:01:00Z</cp:lastPrinted>
  <dcterms:created xsi:type="dcterms:W3CDTF">2015-10-13T15:50:00Z</dcterms:created>
  <dcterms:modified xsi:type="dcterms:W3CDTF">2015-10-13T15:50:00Z</dcterms:modified>
</cp:coreProperties>
</file>