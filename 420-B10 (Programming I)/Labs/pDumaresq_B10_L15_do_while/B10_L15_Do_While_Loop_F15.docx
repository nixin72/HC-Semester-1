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C6E" w:rsidRDefault="002A3C6E" w:rsidP="002A3C6E">
      <w:pPr>
        <w:pStyle w:val="Heading1"/>
        <w:numPr>
          <w:ilvl w:val="0"/>
          <w:numId w:val="0"/>
        </w:numPr>
        <w:spacing w:before="0"/>
        <w:rPr>
          <w:i/>
          <w:kern w:val="0"/>
          <w:sz w:val="32"/>
        </w:rPr>
      </w:pPr>
      <w:bookmarkStart w:id="0" w:name="_Toc42568079"/>
      <w:r>
        <w:rPr>
          <w:i/>
          <w:kern w:val="0"/>
          <w:sz w:val="32"/>
        </w:rPr>
        <w:t>Programming I (420-B10-HR)</w:t>
      </w:r>
    </w:p>
    <w:p w:rsidR="002A3C6E" w:rsidRDefault="002A3C6E" w:rsidP="002A3C6E">
      <w:pPr>
        <w:pStyle w:val="Heading1"/>
        <w:numPr>
          <w:ilvl w:val="0"/>
          <w:numId w:val="0"/>
        </w:numPr>
        <w:spacing w:before="0"/>
        <w:rPr>
          <w:i/>
          <w:kern w:val="0"/>
          <w:sz w:val="32"/>
        </w:rPr>
      </w:pPr>
      <w:r w:rsidRPr="00B61733">
        <w:rPr>
          <w:i/>
          <w:kern w:val="0"/>
          <w:sz w:val="32"/>
        </w:rPr>
        <w:t xml:space="preserve">Lab </w:t>
      </w:r>
      <w:r>
        <w:rPr>
          <w:i/>
          <w:kern w:val="0"/>
          <w:sz w:val="32"/>
        </w:rPr>
        <w:t>15</w:t>
      </w:r>
      <w:r w:rsidRPr="00B61733">
        <w:rPr>
          <w:i/>
          <w:kern w:val="0"/>
          <w:sz w:val="32"/>
        </w:rPr>
        <w:t xml:space="preserve"> </w:t>
      </w:r>
      <w:r>
        <w:rPr>
          <w:i/>
          <w:kern w:val="0"/>
          <w:sz w:val="32"/>
        </w:rPr>
        <w:t>–</w:t>
      </w:r>
      <w:bookmarkEnd w:id="0"/>
      <w:r>
        <w:rPr>
          <w:i/>
          <w:kern w:val="0"/>
          <w:sz w:val="32"/>
        </w:rPr>
        <w:t xml:space="preserve"> The do-while Loop</w:t>
      </w:r>
    </w:p>
    <w:p w:rsidR="002A3C6E" w:rsidRPr="00B61733" w:rsidRDefault="002A3C6E" w:rsidP="002A3C6E">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190345">
        <w:t>Tuesday</w:t>
      </w:r>
      <w:r>
        <w:t xml:space="preserve">, December </w:t>
      </w:r>
      <w:r w:rsidR="001D7E4A">
        <w:t>8</w:t>
      </w:r>
      <w:r>
        <w:t>, 201</w:t>
      </w:r>
      <w:r w:rsidR="001D7E4A">
        <w:t>5</w:t>
      </w:r>
    </w:p>
    <w:p w:rsidR="002A3C6E" w:rsidRPr="00B61733" w:rsidRDefault="002A3C6E" w:rsidP="002A3C6E">
      <w:pPr>
        <w:pBdr>
          <w:top w:val="single" w:sz="4" w:space="1" w:color="auto"/>
          <w:left w:val="single" w:sz="4" w:space="4" w:color="auto"/>
          <w:bottom w:val="single" w:sz="4" w:space="1" w:color="auto"/>
          <w:right w:val="single" w:sz="4" w:space="4" w:color="auto"/>
        </w:pBdr>
        <w:tabs>
          <w:tab w:val="left" w:pos="1800"/>
        </w:tabs>
        <w:suppressAutoHyphens/>
        <w:rPr>
          <w:b/>
          <w:color w:val="FF0000"/>
        </w:rPr>
      </w:pPr>
      <w:r>
        <w:t>Date due:</w:t>
      </w:r>
      <w:r w:rsidRPr="00B61733">
        <w:rPr>
          <w:color w:val="FF0000"/>
        </w:rPr>
        <w:tab/>
      </w:r>
      <w:r w:rsidR="00190345">
        <w:rPr>
          <w:b/>
          <w:color w:val="FF0000"/>
        </w:rPr>
        <w:t>Tues</w:t>
      </w:r>
      <w:r>
        <w:rPr>
          <w:b/>
          <w:color w:val="FF0000"/>
        </w:rPr>
        <w:t>day</w:t>
      </w:r>
      <w:r w:rsidRPr="00B61733">
        <w:rPr>
          <w:b/>
          <w:color w:val="FF0000"/>
        </w:rPr>
        <w:t xml:space="preserve">, </w:t>
      </w:r>
      <w:r>
        <w:rPr>
          <w:b/>
          <w:color w:val="FF0000"/>
        </w:rPr>
        <w:t>December</w:t>
      </w:r>
      <w:r w:rsidRPr="00F06602">
        <w:rPr>
          <w:b/>
          <w:color w:val="FF0000"/>
        </w:rPr>
        <w:t xml:space="preserve"> </w:t>
      </w:r>
      <w:r w:rsidR="001D7E4A">
        <w:rPr>
          <w:b/>
          <w:color w:val="FF0000"/>
        </w:rPr>
        <w:t>8</w:t>
      </w:r>
      <w:r w:rsidRPr="00B61733">
        <w:rPr>
          <w:b/>
          <w:color w:val="FF0000"/>
        </w:rPr>
        <w:t>, 201</w:t>
      </w:r>
      <w:r w:rsidR="001D7E4A">
        <w:rPr>
          <w:b/>
          <w:color w:val="FF0000"/>
        </w:rPr>
        <w:t>5</w:t>
      </w:r>
    </w:p>
    <w:p w:rsidR="002A3C6E" w:rsidRDefault="002A3C6E" w:rsidP="002A3C6E">
      <w:pPr>
        <w:pBdr>
          <w:bottom w:val="single" w:sz="4" w:space="1" w:color="auto"/>
        </w:pBdr>
        <w:suppressAutoHyphens/>
        <w:spacing w:before="240"/>
      </w:pPr>
      <w:r w:rsidRPr="00B61733">
        <w:rPr>
          <w:b/>
        </w:rPr>
        <w:t>Learning Objectives</w:t>
      </w:r>
    </w:p>
    <w:p w:rsidR="002A3C6E" w:rsidRPr="00581A2F" w:rsidRDefault="002A3C6E" w:rsidP="002A3C6E">
      <w:pPr>
        <w:tabs>
          <w:tab w:val="left" w:pos="1800"/>
        </w:tabs>
        <w:suppressAutoHyphens/>
      </w:pPr>
      <w:r>
        <w:t>Upon successful completion of this lab exercise, the student will be able to:</w:t>
      </w:r>
    </w:p>
    <w:p w:rsidR="003708D0" w:rsidRDefault="003708D0" w:rsidP="002A3C6E">
      <w:pPr>
        <w:pStyle w:val="ListParagraph"/>
        <w:numPr>
          <w:ilvl w:val="0"/>
          <w:numId w:val="27"/>
        </w:numPr>
        <w:tabs>
          <w:tab w:val="left" w:pos="720"/>
        </w:tabs>
        <w:spacing w:before="120"/>
        <w:ind w:left="720"/>
      </w:pPr>
      <w:r>
        <w:t xml:space="preserve">use a </w:t>
      </w:r>
      <w:r w:rsidRPr="002A3C6E">
        <w:rPr>
          <w:b/>
        </w:rPr>
        <w:t>do-while</w:t>
      </w:r>
      <w:r>
        <w:t xml:space="preserve"> loop in a program to: </w:t>
      </w:r>
    </w:p>
    <w:p w:rsidR="003708D0" w:rsidRDefault="003708D0" w:rsidP="002A3C6E">
      <w:pPr>
        <w:pStyle w:val="ListParagraph"/>
        <w:numPr>
          <w:ilvl w:val="1"/>
          <w:numId w:val="27"/>
        </w:numPr>
        <w:spacing w:before="120"/>
        <w:ind w:left="1080"/>
      </w:pPr>
      <w:r>
        <w:t>execute a body of statements a fixed number of times</w:t>
      </w:r>
      <w:r w:rsidR="00126D64">
        <w:t xml:space="preserve"> </w:t>
      </w:r>
    </w:p>
    <w:p w:rsidR="00126D64" w:rsidRDefault="00126D64" w:rsidP="002A3C6E">
      <w:pPr>
        <w:pStyle w:val="ListParagraph"/>
        <w:numPr>
          <w:ilvl w:val="1"/>
          <w:numId w:val="27"/>
        </w:numPr>
        <w:spacing w:before="120"/>
        <w:ind w:left="1080"/>
      </w:pPr>
      <w:r>
        <w:t>execute a body of statements using a sentinel</w:t>
      </w:r>
    </w:p>
    <w:p w:rsidR="003708D0" w:rsidRDefault="003708D0" w:rsidP="002A3C6E">
      <w:pPr>
        <w:pStyle w:val="ListParagraph"/>
        <w:numPr>
          <w:ilvl w:val="1"/>
          <w:numId w:val="27"/>
        </w:numPr>
        <w:spacing w:before="120"/>
        <w:ind w:left="1080"/>
      </w:pPr>
      <w:r>
        <w:t>accumulate sums and counts in a loop</w:t>
      </w:r>
      <w:r w:rsidR="00126D64" w:rsidRPr="00126D64">
        <w:t xml:space="preserve"> </w:t>
      </w:r>
    </w:p>
    <w:p w:rsidR="003708D0" w:rsidRDefault="003708D0" w:rsidP="002A3C6E">
      <w:pPr>
        <w:pStyle w:val="ListParagraph"/>
        <w:numPr>
          <w:ilvl w:val="1"/>
          <w:numId w:val="27"/>
        </w:numPr>
        <w:spacing w:before="120"/>
        <w:ind w:left="1080"/>
      </w:pPr>
      <w:r>
        <w:t>validate input data</w:t>
      </w:r>
    </w:p>
    <w:p w:rsidR="003708D0" w:rsidRDefault="002A3C6E" w:rsidP="002A3C6E">
      <w:pPr>
        <w:pStyle w:val="ListParagraph"/>
        <w:numPr>
          <w:ilvl w:val="0"/>
          <w:numId w:val="27"/>
        </w:numPr>
        <w:tabs>
          <w:tab w:val="left" w:pos="720"/>
        </w:tabs>
        <w:spacing w:before="120"/>
        <w:ind w:left="720"/>
      </w:pPr>
      <w:r>
        <w:t>U</w:t>
      </w:r>
      <w:r w:rsidR="003708D0">
        <w:t>se flags to determine when to end a loop.</w:t>
      </w:r>
    </w:p>
    <w:p w:rsidR="003708D0" w:rsidRPr="002A3C6E" w:rsidRDefault="003708D0" w:rsidP="002A3C6E">
      <w:pPr>
        <w:pBdr>
          <w:bottom w:val="single" w:sz="4" w:space="1" w:color="auto"/>
        </w:pBdr>
        <w:suppressAutoHyphens/>
        <w:spacing w:before="240"/>
        <w:rPr>
          <w:b/>
        </w:rPr>
      </w:pPr>
      <w:r w:rsidRPr="002A3C6E">
        <w:rPr>
          <w:b/>
        </w:rPr>
        <w:t>Commands Used:</w:t>
      </w:r>
    </w:p>
    <w:p w:rsidR="003708D0" w:rsidRDefault="003708D0">
      <w:pPr>
        <w:suppressAutoHyphens/>
        <w:spacing w:before="120"/>
        <w:rPr>
          <w:spacing w:val="-3"/>
        </w:rPr>
      </w:pPr>
      <w:r>
        <w:rPr>
          <w:b/>
          <w:spacing w:val="-3"/>
        </w:rPr>
        <w:tab/>
        <w:t xml:space="preserve">do </w:t>
      </w:r>
    </w:p>
    <w:p w:rsidR="003708D0" w:rsidRDefault="003708D0" w:rsidP="00DE4EB2">
      <w:pPr>
        <w:suppressAutoHyphens/>
        <w:ind w:left="720" w:hanging="720"/>
        <w:rPr>
          <w:spacing w:val="-3"/>
        </w:rPr>
      </w:pPr>
      <w:r>
        <w:rPr>
          <w:i/>
          <w:spacing w:val="-3"/>
        </w:rPr>
        <w:tab/>
        <w:t xml:space="preserve">block of statements to be executed while the condition is </w:t>
      </w:r>
      <w:r>
        <w:rPr>
          <w:spacing w:val="-3"/>
        </w:rPr>
        <w:t>true</w:t>
      </w:r>
    </w:p>
    <w:p w:rsidR="003708D0" w:rsidRDefault="003708D0">
      <w:pPr>
        <w:suppressAutoHyphens/>
        <w:rPr>
          <w:b/>
          <w:bCs/>
          <w:iCs/>
          <w:spacing w:val="-3"/>
        </w:rPr>
      </w:pPr>
      <w:r>
        <w:rPr>
          <w:b/>
          <w:spacing w:val="-3"/>
        </w:rPr>
        <w:tab/>
      </w:r>
      <w:r w:rsidRPr="00BA029E">
        <w:rPr>
          <w:b/>
          <w:spacing w:val="-3"/>
        </w:rPr>
        <w:t>while</w:t>
      </w:r>
      <w:r w:rsidRPr="00BA029E">
        <w:rPr>
          <w:spacing w:val="-3"/>
        </w:rPr>
        <w:t xml:space="preserve"> </w:t>
      </w:r>
      <w:r w:rsidRPr="00BA029E">
        <w:rPr>
          <w:b/>
          <w:bCs/>
          <w:spacing w:val="-3"/>
        </w:rPr>
        <w:t>(</w:t>
      </w:r>
      <w:r w:rsidRPr="00BA029E">
        <w:rPr>
          <w:i/>
          <w:spacing w:val="-3"/>
        </w:rPr>
        <w:t>condition</w:t>
      </w:r>
      <w:r w:rsidRPr="00BA029E">
        <w:rPr>
          <w:b/>
          <w:bCs/>
          <w:iCs/>
          <w:spacing w:val="-3"/>
        </w:rPr>
        <w:t>);</w:t>
      </w:r>
    </w:p>
    <w:p w:rsidR="007A6EBC" w:rsidRDefault="007A6EBC">
      <w:pPr>
        <w:suppressAutoHyphens/>
        <w:rPr>
          <w:b/>
          <w:bCs/>
          <w:iCs/>
          <w:spacing w:val="-3"/>
        </w:rPr>
      </w:pPr>
    </w:p>
    <w:p w:rsidR="003708D0" w:rsidRPr="002A3C6E" w:rsidRDefault="003708D0" w:rsidP="002A3C6E">
      <w:pPr>
        <w:pBdr>
          <w:bottom w:val="single" w:sz="4" w:space="1" w:color="auto"/>
        </w:pBdr>
        <w:suppressAutoHyphens/>
        <w:spacing w:before="240"/>
        <w:rPr>
          <w:b/>
        </w:rPr>
      </w:pPr>
      <w:r w:rsidRPr="002A3C6E">
        <w:rPr>
          <w:b/>
        </w:rPr>
        <w:t>To Be Handed In:</w:t>
      </w:r>
    </w:p>
    <w:p w:rsidR="00CF3996" w:rsidRDefault="00CF3996" w:rsidP="007A6EBC">
      <w:pPr>
        <w:numPr>
          <w:ilvl w:val="0"/>
          <w:numId w:val="3"/>
        </w:numPr>
        <w:suppressAutoHyphens/>
        <w:ind w:left="360"/>
        <w:rPr>
          <w:spacing w:val="-3"/>
        </w:rPr>
      </w:pPr>
      <w:r>
        <w:rPr>
          <w:spacing w:val="-3"/>
        </w:rPr>
        <w:t>The</w:t>
      </w:r>
      <w:r w:rsidR="003A6ADD">
        <w:rPr>
          <w:spacing w:val="-3"/>
        </w:rPr>
        <w:t xml:space="preserve"> </w:t>
      </w:r>
      <w:r w:rsidR="003A6ADD">
        <w:rPr>
          <w:b/>
          <w:spacing w:val="-3"/>
        </w:rPr>
        <w:t>Lab 1</w:t>
      </w:r>
      <w:r w:rsidR="002A3C6E">
        <w:rPr>
          <w:b/>
          <w:spacing w:val="-3"/>
        </w:rPr>
        <w:t>5</w:t>
      </w:r>
      <w:r w:rsidR="003A6ADD" w:rsidRPr="00CF3996">
        <w:rPr>
          <w:b/>
          <w:spacing w:val="-3"/>
        </w:rPr>
        <w:t xml:space="preserve"> Review </w:t>
      </w:r>
      <w:r w:rsidR="003A6ADD">
        <w:rPr>
          <w:b/>
          <w:spacing w:val="-3"/>
        </w:rPr>
        <w:t xml:space="preserve">Quiz </w:t>
      </w:r>
      <w:r>
        <w:rPr>
          <w:spacing w:val="-3"/>
        </w:rPr>
        <w:t>should be completed in Moodle.</w:t>
      </w:r>
    </w:p>
    <w:p w:rsidR="00A15820" w:rsidRDefault="00A15820" w:rsidP="007A6EBC">
      <w:pPr>
        <w:numPr>
          <w:ilvl w:val="0"/>
          <w:numId w:val="3"/>
        </w:numPr>
        <w:suppressAutoHyphens/>
        <w:ind w:left="360"/>
        <w:rPr>
          <w:spacing w:val="-3"/>
        </w:rPr>
      </w:pPr>
      <w:r w:rsidRPr="00393A6E">
        <w:t xml:space="preserve">The files </w:t>
      </w:r>
      <w:r w:rsidRPr="00393A6E">
        <w:rPr>
          <w:b/>
          <w:i/>
        </w:rPr>
        <w:t>username</w:t>
      </w:r>
      <w:r w:rsidRPr="00393A6E">
        <w:rPr>
          <w:b/>
        </w:rPr>
        <w:t>_B10_</w:t>
      </w:r>
      <w:r w:rsidR="00BB3B8B">
        <w:rPr>
          <w:b/>
        </w:rPr>
        <w:t>L1</w:t>
      </w:r>
      <w:r w:rsidR="002A3C6E">
        <w:rPr>
          <w:b/>
        </w:rPr>
        <w:t>5</w:t>
      </w:r>
      <w:r>
        <w:rPr>
          <w:b/>
        </w:rPr>
        <w:t>_do_while</w:t>
      </w:r>
      <w:r w:rsidRPr="00393A6E">
        <w:t xml:space="preserve"> folder should be </w:t>
      </w:r>
      <w:r w:rsidR="00DB3688">
        <w:t xml:space="preserve">zipped and uploaded to </w:t>
      </w:r>
      <w:r w:rsidR="00DB3688" w:rsidRPr="00DB3688">
        <w:rPr>
          <w:b/>
        </w:rPr>
        <w:t>Moodle</w:t>
      </w:r>
      <w:r w:rsidR="00DB3688">
        <w:t>.</w:t>
      </w:r>
      <w:r>
        <w:rPr>
          <w:spacing w:val="-3"/>
        </w:rPr>
        <w:t xml:space="preserve"> </w:t>
      </w:r>
    </w:p>
    <w:p w:rsidR="003708D0" w:rsidRPr="002A3C6E" w:rsidRDefault="003708D0" w:rsidP="002A3C6E">
      <w:pPr>
        <w:pBdr>
          <w:bottom w:val="single" w:sz="4" w:space="1" w:color="auto"/>
        </w:pBdr>
        <w:suppressAutoHyphens/>
        <w:spacing w:before="240"/>
        <w:rPr>
          <w:b/>
        </w:rPr>
      </w:pPr>
      <w:r w:rsidRPr="002A3C6E">
        <w:rPr>
          <w:b/>
        </w:rPr>
        <w:t>To Start:</w:t>
      </w:r>
    </w:p>
    <w:p w:rsidR="00126D64" w:rsidRPr="0025093B" w:rsidRDefault="00A15820" w:rsidP="002A3C6E">
      <w:pPr>
        <w:tabs>
          <w:tab w:val="left" w:pos="360"/>
        </w:tabs>
        <w:ind w:left="360" w:hanging="360"/>
      </w:pPr>
      <w:r>
        <w:t>2</w:t>
      </w:r>
      <w:r w:rsidR="00126D64">
        <w:t>.</w:t>
      </w:r>
      <w:r w:rsidR="00126D64">
        <w:tab/>
      </w:r>
      <w:r w:rsidR="00C146BF">
        <w:t xml:space="preserve">Download the </w:t>
      </w:r>
      <w:r w:rsidR="00126D64" w:rsidRPr="0025093B">
        <w:rPr>
          <w:b/>
        </w:rPr>
        <w:t>B10_</w:t>
      </w:r>
      <w:r w:rsidR="002A3C6E">
        <w:rPr>
          <w:b/>
        </w:rPr>
        <w:t>L15</w:t>
      </w:r>
      <w:r w:rsidR="00ED1848">
        <w:rPr>
          <w:b/>
        </w:rPr>
        <w:t>_do_while</w:t>
      </w:r>
      <w:r w:rsidR="00C146BF">
        <w:rPr>
          <w:b/>
        </w:rPr>
        <w:t>.zip</w:t>
      </w:r>
      <w:r w:rsidR="00126D64" w:rsidRPr="0025093B">
        <w:t xml:space="preserve"> f</w:t>
      </w:r>
      <w:r w:rsidR="00C146BF">
        <w:t xml:space="preserve">ile and unzip it </w:t>
      </w:r>
      <w:r w:rsidR="00126D64" w:rsidRPr="0025093B">
        <w:t xml:space="preserve">to your </w:t>
      </w:r>
      <w:r w:rsidR="00126D64" w:rsidRPr="0025093B">
        <w:rPr>
          <w:b/>
        </w:rPr>
        <w:t>H:\420-B10\Labs</w:t>
      </w:r>
      <w:r w:rsidR="00126D64" w:rsidRPr="0025093B">
        <w:t xml:space="preserve"> folder. Rename it to </w:t>
      </w:r>
      <w:r w:rsidR="00126D64" w:rsidRPr="0025093B">
        <w:rPr>
          <w:b/>
          <w:i/>
        </w:rPr>
        <w:t>username</w:t>
      </w:r>
      <w:r w:rsidR="00126D64" w:rsidRPr="0025093B">
        <w:rPr>
          <w:b/>
        </w:rPr>
        <w:t>_</w:t>
      </w:r>
      <w:r w:rsidR="00ED1848" w:rsidRPr="0025093B">
        <w:rPr>
          <w:b/>
        </w:rPr>
        <w:t>B10_</w:t>
      </w:r>
      <w:r w:rsidR="002A3C6E">
        <w:rPr>
          <w:b/>
        </w:rPr>
        <w:t>L15</w:t>
      </w:r>
      <w:r w:rsidR="00ED1848">
        <w:rPr>
          <w:b/>
        </w:rPr>
        <w:t>_do_while</w:t>
      </w:r>
      <w:r w:rsidR="00126D64" w:rsidRPr="0025093B">
        <w:t>.</w:t>
      </w:r>
    </w:p>
    <w:p w:rsidR="00BB3B8B" w:rsidRDefault="00BB3B8B" w:rsidP="00BB3B8B">
      <w:pPr>
        <w:tabs>
          <w:tab w:val="left" w:pos="360"/>
        </w:tabs>
        <w:ind w:left="360" w:hanging="360"/>
      </w:pPr>
      <w:r>
        <w:t>4.</w:t>
      </w:r>
      <w:r>
        <w:tab/>
      </w:r>
      <w:r w:rsidR="00DB3688">
        <w:t xml:space="preserve">Start </w:t>
      </w:r>
      <w:r w:rsidR="00DB3688" w:rsidRPr="00DB3688">
        <w:rPr>
          <w:b/>
        </w:rPr>
        <w:t>Eclipse</w:t>
      </w:r>
      <w:r w:rsidR="00DB3688">
        <w:t>.</w:t>
      </w:r>
    </w:p>
    <w:p w:rsidR="00BB3B8B" w:rsidRPr="007476FD" w:rsidRDefault="00BB3B8B" w:rsidP="00BB3B8B">
      <w:pPr>
        <w:tabs>
          <w:tab w:val="left" w:pos="360"/>
        </w:tabs>
        <w:ind w:left="360" w:hanging="360"/>
      </w:pPr>
      <w:r>
        <w:t>5.</w:t>
      </w:r>
      <w:r>
        <w:tab/>
      </w:r>
      <w:r w:rsidR="00DB3688">
        <w:t xml:space="preserve">Create a new </w:t>
      </w:r>
      <w:r w:rsidR="00DB3688" w:rsidRPr="00DB3688">
        <w:rPr>
          <w:b/>
        </w:rPr>
        <w:t>Java Project</w:t>
      </w:r>
      <w:r w:rsidR="00DB3688">
        <w:t xml:space="preserve"> called </w:t>
      </w:r>
      <w:r w:rsidRPr="0025093B">
        <w:rPr>
          <w:b/>
          <w:i/>
        </w:rPr>
        <w:t>username</w:t>
      </w:r>
      <w:r w:rsidRPr="0025093B">
        <w:rPr>
          <w:b/>
        </w:rPr>
        <w:t>_B10_</w:t>
      </w:r>
      <w:r w:rsidR="002A3C6E">
        <w:rPr>
          <w:b/>
        </w:rPr>
        <w:t>L15</w:t>
      </w:r>
      <w:r>
        <w:rPr>
          <w:b/>
        </w:rPr>
        <w:t>_do_while</w:t>
      </w:r>
      <w:r>
        <w:t xml:space="preserve">. </w:t>
      </w:r>
      <w:r w:rsidRPr="0025093B">
        <w:t xml:space="preserve"> </w:t>
      </w:r>
    </w:p>
    <w:p w:rsidR="003708D0" w:rsidRDefault="003708D0" w:rsidP="00BB3B8B">
      <w:pPr>
        <w:tabs>
          <w:tab w:val="left" w:pos="360"/>
        </w:tabs>
        <w:ind w:left="360" w:hanging="360"/>
      </w:pPr>
    </w:p>
    <w:p w:rsidR="003708D0" w:rsidRDefault="003708D0">
      <w:pPr>
        <w:pStyle w:val="Heading1"/>
        <w:suppressAutoHyphens/>
      </w:pPr>
      <w:r>
        <w:br w:type="page"/>
      </w:r>
      <w:r>
        <w:lastRenderedPageBreak/>
        <w:t xml:space="preserve">A Counting </w:t>
      </w:r>
      <w:r>
        <w:rPr>
          <w:b w:val="0"/>
        </w:rPr>
        <w:t>do</w:t>
      </w:r>
      <w:r>
        <w:t xml:space="preserve"> loop</w:t>
      </w:r>
    </w:p>
    <w:p w:rsidR="003708D0" w:rsidRDefault="003708D0">
      <w:pPr>
        <w:spacing w:before="120"/>
        <w:ind w:left="1728" w:hanging="1728"/>
        <w:rPr>
          <w:b/>
          <w:i/>
          <w:spacing w:val="-3"/>
        </w:rPr>
      </w:pPr>
      <w:r>
        <w:rPr>
          <w:b/>
          <w:i/>
          <w:spacing w:val="-3"/>
        </w:rPr>
        <w:t>Purpose:</w:t>
      </w:r>
      <w:r>
        <w:rPr>
          <w:i/>
          <w:spacing w:val="-3"/>
        </w:rPr>
        <w:tab/>
      </w:r>
      <w:r>
        <w:t>Use a counting loop to input a fixed number of lines of data</w:t>
      </w:r>
    </w:p>
    <w:p w:rsidR="003708D0" w:rsidRDefault="003708D0">
      <w:pPr>
        <w:spacing w:before="120"/>
        <w:rPr>
          <w:b/>
          <w:i/>
          <w:spacing w:val="-3"/>
        </w:rPr>
      </w:pPr>
      <w:r>
        <w:rPr>
          <w:b/>
          <w:i/>
          <w:spacing w:val="-3"/>
        </w:rPr>
        <w:t>To Do</w:t>
      </w:r>
      <w:r>
        <w:rPr>
          <w:i/>
          <w:spacing w:val="-3"/>
        </w:rPr>
        <w:t>:</w:t>
      </w:r>
    </w:p>
    <w:p w:rsidR="003708D0" w:rsidRDefault="00C146BF">
      <w:pPr>
        <w:pStyle w:val="Heading2"/>
      </w:pPr>
      <w:r>
        <w:t xml:space="preserve">Open </w:t>
      </w:r>
      <w:r w:rsidR="002A3C6E">
        <w:rPr>
          <w:b/>
        </w:rPr>
        <w:t>Lab15</w:t>
      </w:r>
      <w:r w:rsidRPr="00C146BF">
        <w:rPr>
          <w:b/>
        </w:rPr>
        <w:t>A</w:t>
      </w:r>
      <w:r w:rsidR="003708D0">
        <w:t xml:space="preserve">. </w:t>
      </w:r>
      <w:r w:rsidR="003708D0">
        <w:rPr>
          <w:iCs/>
        </w:rPr>
        <w:fldChar w:fldCharType="begin"/>
      </w:r>
      <w:r w:rsidR="003708D0">
        <w:rPr>
          <w:iCs/>
        </w:rPr>
        <w:instrText xml:space="preserve">seq level0 \h \r1 </w:instrText>
      </w:r>
      <w:r w:rsidR="003708D0">
        <w:rPr>
          <w:iCs/>
        </w:rPr>
        <w:fldChar w:fldCharType="end"/>
      </w:r>
      <w:r w:rsidR="003708D0">
        <w:rPr>
          <w:iCs/>
        </w:rPr>
        <w:fldChar w:fldCharType="begin"/>
      </w:r>
      <w:r w:rsidR="003708D0">
        <w:rPr>
          <w:iCs/>
        </w:rPr>
        <w:instrText xml:space="preserve">seq level1 \h \r2 </w:instrText>
      </w:r>
      <w:r w:rsidR="003708D0">
        <w:rPr>
          <w:iCs/>
        </w:rPr>
        <w:fldChar w:fldCharType="end"/>
      </w:r>
      <w:r w:rsidR="003708D0">
        <w:rPr>
          <w:iCs/>
        </w:rPr>
        <w:fldChar w:fldCharType="begin"/>
      </w:r>
      <w:r w:rsidR="003708D0">
        <w:rPr>
          <w:iCs/>
        </w:rPr>
        <w:instrText xml:space="preserve">seq level2 \h \r0 </w:instrText>
      </w:r>
      <w:r w:rsidR="003708D0">
        <w:rPr>
          <w:iCs/>
        </w:rPr>
        <w:fldChar w:fldCharType="end"/>
      </w:r>
      <w:r w:rsidR="003708D0">
        <w:rPr>
          <w:iCs/>
        </w:rPr>
        <w:fldChar w:fldCharType="begin"/>
      </w:r>
      <w:r w:rsidR="003708D0">
        <w:rPr>
          <w:iCs/>
        </w:rPr>
        <w:instrText xml:space="preserve">seq level3 \h \r0 </w:instrText>
      </w:r>
      <w:r w:rsidR="003708D0">
        <w:rPr>
          <w:iCs/>
        </w:rPr>
        <w:fldChar w:fldCharType="end"/>
      </w:r>
      <w:r w:rsidR="003708D0">
        <w:rPr>
          <w:iCs/>
        </w:rPr>
        <w:fldChar w:fldCharType="begin"/>
      </w:r>
      <w:r w:rsidR="003708D0">
        <w:rPr>
          <w:iCs/>
        </w:rPr>
        <w:instrText xml:space="preserve">seq level4 \h \r0 </w:instrText>
      </w:r>
      <w:r w:rsidR="003708D0">
        <w:rPr>
          <w:iCs/>
        </w:rPr>
        <w:fldChar w:fldCharType="end"/>
      </w:r>
      <w:r w:rsidR="003708D0">
        <w:rPr>
          <w:iCs/>
        </w:rPr>
        <w:fldChar w:fldCharType="begin"/>
      </w:r>
      <w:r w:rsidR="003708D0">
        <w:rPr>
          <w:iCs/>
        </w:rPr>
        <w:instrText xml:space="preserve">seq level5 \h \r0 </w:instrText>
      </w:r>
      <w:r w:rsidR="003708D0">
        <w:rPr>
          <w:iCs/>
        </w:rPr>
        <w:fldChar w:fldCharType="end"/>
      </w:r>
      <w:r w:rsidR="003708D0">
        <w:rPr>
          <w:iCs/>
        </w:rPr>
        <w:fldChar w:fldCharType="begin"/>
      </w:r>
      <w:r w:rsidR="003708D0">
        <w:rPr>
          <w:iCs/>
        </w:rPr>
        <w:instrText xml:space="preserve">seq level6 \h \r0 </w:instrText>
      </w:r>
      <w:r w:rsidR="003708D0">
        <w:rPr>
          <w:iCs/>
        </w:rPr>
        <w:fldChar w:fldCharType="end"/>
      </w:r>
      <w:r w:rsidR="003708D0">
        <w:rPr>
          <w:iCs/>
        </w:rPr>
        <w:fldChar w:fldCharType="begin"/>
      </w:r>
      <w:r w:rsidR="003708D0">
        <w:rPr>
          <w:iCs/>
        </w:rPr>
        <w:instrText xml:space="preserve">seq level7 \h \r0 </w:instrText>
      </w:r>
      <w:r w:rsidR="003708D0">
        <w:rPr>
          <w:iCs/>
        </w:rPr>
        <w:fldChar w:fldCharType="end"/>
      </w:r>
      <w:r w:rsidR="003708D0">
        <w:rPr>
          <w:iCs/>
        </w:rPr>
        <w:t xml:space="preserve">Run the program. </w:t>
      </w:r>
      <w:r w:rsidR="003708D0">
        <w:t>Use any 5 values as input.</w:t>
      </w:r>
    </w:p>
    <w:p w:rsidR="003708D0" w:rsidRDefault="003708D0" w:rsidP="00CF4E29">
      <w:pPr>
        <w:suppressAutoHyphens/>
        <w:spacing w:before="120"/>
        <w:rPr>
          <w:spacing w:val="-3"/>
        </w:rPr>
      </w:pPr>
      <w:r>
        <w:rPr>
          <w:i/>
          <w:spacing w:val="-3"/>
        </w:rPr>
        <w:t>Question:</w:t>
      </w:r>
    </w:p>
    <w:p w:rsidR="003708D0" w:rsidRDefault="003708D0">
      <w:pPr>
        <w:pStyle w:val="EndnoteText"/>
        <w:suppressAutoHyphens/>
        <w:rPr>
          <w:spacing w:val="-3"/>
        </w:rPr>
      </w:pPr>
      <w:r>
        <w:rPr>
          <w:spacing w:val="-3"/>
        </w:rPr>
        <w:t>How many numbers are read in?</w:t>
      </w:r>
      <w:r>
        <w:rPr>
          <w:spacing w:val="-3"/>
        </w:rPr>
        <w:tab/>
        <w:t>_</w:t>
      </w:r>
      <w:r w:rsidR="001F343D">
        <w:rPr>
          <w:spacing w:val="-3"/>
          <w:u w:val="single"/>
        </w:rPr>
        <w:t>5</w:t>
      </w:r>
      <w:r>
        <w:rPr>
          <w:spacing w:val="-3"/>
        </w:rPr>
        <w:t>________</w:t>
      </w:r>
    </w:p>
    <w:p w:rsidR="003708D0" w:rsidRDefault="0075409F" w:rsidP="0075409F">
      <w:pPr>
        <w:pStyle w:val="Heading2"/>
      </w:pPr>
      <w:r>
        <w:t xml:space="preserve">Change the </w:t>
      </w:r>
      <w:r w:rsidRPr="0075409F">
        <w:rPr>
          <w:b/>
        </w:rPr>
        <w:t>while</w:t>
      </w:r>
      <w:r>
        <w:t xml:space="preserve"> loop to a </w:t>
      </w:r>
      <w:r w:rsidRPr="0075409F">
        <w:rPr>
          <w:b/>
        </w:rPr>
        <w:t>do...while</w:t>
      </w:r>
      <w:r>
        <w:t xml:space="preserve"> loop:</w:t>
      </w:r>
    </w:p>
    <w:p w:rsidR="0075409F" w:rsidRPr="0075409F" w:rsidRDefault="0075409F" w:rsidP="0075409F">
      <w:pPr>
        <w:suppressAutoHyphens/>
        <w:rPr>
          <w:spacing w:val="-3"/>
        </w:rPr>
      </w:pPr>
      <w:r w:rsidRPr="0075409F">
        <w:rPr>
          <w:spacing w:val="-3"/>
        </w:rPr>
        <w:t xml:space="preserve">    </w:t>
      </w:r>
      <w:del w:id="1" w:author="Anne Hamilton" w:date="2008-11-03T16:11:00Z">
        <w:r w:rsidRPr="0075409F" w:rsidDel="0075409F">
          <w:rPr>
            <w:spacing w:val="-3"/>
          </w:rPr>
          <w:delText>while (count &lt; 5)</w:delText>
        </w:r>
      </w:del>
    </w:p>
    <w:p w:rsidR="0075409F" w:rsidRDefault="0075409F" w:rsidP="0075409F">
      <w:pPr>
        <w:suppressAutoHyphens/>
        <w:rPr>
          <w:ins w:id="2" w:author="Anne Hamilton" w:date="2008-11-03T16:11:00Z"/>
          <w:spacing w:val="-3"/>
        </w:rPr>
      </w:pPr>
      <w:r w:rsidRPr="0075409F">
        <w:rPr>
          <w:spacing w:val="-3"/>
        </w:rPr>
        <w:t xml:space="preserve">    </w:t>
      </w:r>
      <w:ins w:id="3" w:author="Anne Hamilton" w:date="2008-11-03T16:11:00Z">
        <w:r>
          <w:rPr>
            <w:spacing w:val="-3"/>
          </w:rPr>
          <w:t>do</w:t>
        </w:r>
      </w:ins>
    </w:p>
    <w:p w:rsidR="0075409F" w:rsidRPr="0075409F" w:rsidRDefault="0075409F" w:rsidP="0075409F">
      <w:pPr>
        <w:suppressAutoHyphens/>
        <w:rPr>
          <w:spacing w:val="-3"/>
        </w:rPr>
      </w:pPr>
      <w:r>
        <w:rPr>
          <w:spacing w:val="-3"/>
        </w:rPr>
        <w:t xml:space="preserve">   </w:t>
      </w:r>
      <w:r w:rsidRPr="0075409F">
        <w:rPr>
          <w:spacing w:val="-3"/>
        </w:rPr>
        <w:t>{</w:t>
      </w:r>
    </w:p>
    <w:p w:rsidR="0075409F" w:rsidRPr="0075409F" w:rsidRDefault="0075409F" w:rsidP="0075409F">
      <w:pPr>
        <w:suppressAutoHyphens/>
        <w:rPr>
          <w:spacing w:val="-3"/>
        </w:rPr>
      </w:pPr>
      <w:r w:rsidRPr="0075409F">
        <w:rPr>
          <w:spacing w:val="-3"/>
        </w:rPr>
        <w:t xml:space="preserve">      number = input.nextInt();</w:t>
      </w:r>
    </w:p>
    <w:p w:rsidR="0075409F" w:rsidRPr="0075409F" w:rsidRDefault="0075409F" w:rsidP="0075409F">
      <w:pPr>
        <w:suppressAutoHyphens/>
        <w:rPr>
          <w:spacing w:val="-3"/>
        </w:rPr>
      </w:pPr>
      <w:r w:rsidRPr="0075409F">
        <w:rPr>
          <w:spacing w:val="-3"/>
        </w:rPr>
        <w:t xml:space="preserve">      System.out.println("Count is " + count + ". Number is " + number + ".");</w:t>
      </w:r>
    </w:p>
    <w:p w:rsidR="0075409F" w:rsidRPr="0075409F" w:rsidRDefault="0075409F" w:rsidP="0075409F">
      <w:pPr>
        <w:suppressAutoHyphens/>
        <w:rPr>
          <w:spacing w:val="-3"/>
        </w:rPr>
      </w:pPr>
      <w:r w:rsidRPr="0075409F">
        <w:rPr>
          <w:spacing w:val="-3"/>
        </w:rPr>
        <w:t xml:space="preserve">      sum += number;</w:t>
      </w:r>
    </w:p>
    <w:p w:rsidR="0075409F" w:rsidRPr="0075409F" w:rsidRDefault="0075409F" w:rsidP="0075409F">
      <w:pPr>
        <w:suppressAutoHyphens/>
        <w:rPr>
          <w:spacing w:val="-3"/>
        </w:rPr>
      </w:pPr>
      <w:r w:rsidRPr="0075409F">
        <w:rPr>
          <w:spacing w:val="-3"/>
        </w:rPr>
        <w:t xml:space="preserve">      product *= number;</w:t>
      </w:r>
    </w:p>
    <w:p w:rsidR="0075409F" w:rsidRPr="0075409F" w:rsidRDefault="0075409F" w:rsidP="0075409F">
      <w:pPr>
        <w:suppressAutoHyphens/>
        <w:rPr>
          <w:spacing w:val="-3"/>
        </w:rPr>
      </w:pPr>
      <w:r w:rsidRPr="0075409F">
        <w:rPr>
          <w:spacing w:val="-3"/>
        </w:rPr>
        <w:t xml:space="preserve">      ++count;</w:t>
      </w:r>
    </w:p>
    <w:p w:rsidR="0075409F" w:rsidRDefault="0075409F" w:rsidP="0075409F">
      <w:pPr>
        <w:suppressAutoHyphens/>
        <w:rPr>
          <w:spacing w:val="-3"/>
        </w:rPr>
      </w:pPr>
      <w:r w:rsidRPr="0075409F">
        <w:rPr>
          <w:spacing w:val="-3"/>
        </w:rPr>
        <w:t xml:space="preserve">    }</w:t>
      </w:r>
      <w:ins w:id="4" w:author="Anne Hamilton" w:date="2008-11-03T16:11:00Z">
        <w:r w:rsidRPr="0075409F">
          <w:rPr>
            <w:spacing w:val="-3"/>
          </w:rPr>
          <w:t xml:space="preserve"> while (count &lt; 5)</w:t>
        </w:r>
        <w:r>
          <w:rPr>
            <w:spacing w:val="-3"/>
          </w:rPr>
          <w:t>;</w:t>
        </w:r>
      </w:ins>
    </w:p>
    <w:p w:rsidR="00EB5C33" w:rsidRDefault="00EB5C33" w:rsidP="00EB5C33">
      <w:pPr>
        <w:suppressAutoHyphens/>
        <w:rPr>
          <w:spacing w:val="-3"/>
        </w:rPr>
      </w:pPr>
      <w:r>
        <w:rPr>
          <w:i/>
          <w:spacing w:val="-3"/>
        </w:rPr>
        <w:t>Question:</w:t>
      </w:r>
    </w:p>
    <w:p w:rsidR="00EB5C33" w:rsidRDefault="00EB5C33" w:rsidP="00EB5C33">
      <w:pPr>
        <w:pStyle w:val="EndnoteText"/>
        <w:suppressAutoHyphens/>
        <w:spacing w:before="120"/>
        <w:rPr>
          <w:spacing w:val="-3"/>
        </w:rPr>
      </w:pPr>
      <w:r>
        <w:rPr>
          <w:spacing w:val="-3"/>
        </w:rPr>
        <w:t>How many numbers are read in?</w:t>
      </w:r>
      <w:r>
        <w:rPr>
          <w:spacing w:val="-3"/>
        </w:rPr>
        <w:tab/>
        <w:t>__</w:t>
      </w:r>
      <w:r w:rsidR="001F343D">
        <w:rPr>
          <w:spacing w:val="-3"/>
          <w:u w:val="single"/>
        </w:rPr>
        <w:t>5</w:t>
      </w:r>
      <w:r>
        <w:rPr>
          <w:spacing w:val="-3"/>
        </w:rPr>
        <w:t>_______</w:t>
      </w:r>
    </w:p>
    <w:p w:rsidR="003708D0" w:rsidRDefault="003708D0">
      <w:pPr>
        <w:suppressAutoHyphens/>
        <w:rPr>
          <w:spacing w:val="-3"/>
        </w:rPr>
      </w:pPr>
      <w:r>
        <w:rPr>
          <w:spacing w:val="-3"/>
        </w:rPr>
        <w:t>Which lines of the program are repeated</w:t>
      </w:r>
      <w:r w:rsidR="00EB5C33">
        <w:rPr>
          <w:spacing w:val="-3"/>
        </w:rPr>
        <w:t xml:space="preserve"> (i.e. which lines are in the loop body)</w:t>
      </w:r>
      <w:r>
        <w:rPr>
          <w:spacing w:val="-3"/>
        </w:rPr>
        <w:t>?</w:t>
      </w:r>
    </w:p>
    <w:p w:rsidR="001F343D" w:rsidRPr="001F343D" w:rsidRDefault="001F343D" w:rsidP="001F343D">
      <w:pPr>
        <w:autoSpaceDE w:val="0"/>
        <w:autoSpaceDN w:val="0"/>
        <w:adjustRightInd w:val="0"/>
        <w:rPr>
          <w:rFonts w:cs="Consolas"/>
          <w:szCs w:val="22"/>
          <w:u w:val="single"/>
          <w:lang w:val="en-US" w:eastAsia="en-CA"/>
        </w:rPr>
      </w:pPr>
      <w:r>
        <w:rPr>
          <w:spacing w:val="-3"/>
          <w:szCs w:val="22"/>
        </w:rPr>
        <w:t>___</w:t>
      </w:r>
      <w:r w:rsidRPr="001F343D">
        <w:rPr>
          <w:rFonts w:cs="Consolas"/>
          <w:color w:val="6A3E3E"/>
          <w:szCs w:val="22"/>
          <w:u w:val="single"/>
          <w:lang w:val="en-US" w:eastAsia="en-CA"/>
        </w:rPr>
        <w:t>number</w:t>
      </w:r>
      <w:r w:rsidRPr="001F343D">
        <w:rPr>
          <w:rFonts w:cs="Consolas"/>
          <w:color w:val="000000"/>
          <w:szCs w:val="22"/>
          <w:u w:val="single"/>
          <w:lang w:val="en-US" w:eastAsia="en-CA"/>
        </w:rPr>
        <w:t xml:space="preserve"> = </w:t>
      </w:r>
      <w:r w:rsidRPr="001F343D">
        <w:rPr>
          <w:rFonts w:cs="Consolas"/>
          <w:color w:val="6A3E3E"/>
          <w:szCs w:val="22"/>
          <w:u w:val="single"/>
          <w:lang w:val="en-US" w:eastAsia="en-CA"/>
        </w:rPr>
        <w:t>input</w:t>
      </w:r>
      <w:r w:rsidRPr="001F343D">
        <w:rPr>
          <w:rFonts w:cs="Consolas"/>
          <w:color w:val="000000"/>
          <w:szCs w:val="22"/>
          <w:u w:val="single"/>
          <w:lang w:val="en-US" w:eastAsia="en-CA"/>
        </w:rPr>
        <w:t>.nextInt();</w:t>
      </w:r>
      <w:r>
        <w:rPr>
          <w:rFonts w:cs="Consolas"/>
          <w:color w:val="000000"/>
          <w:szCs w:val="22"/>
          <w:u w:val="single"/>
          <w:lang w:val="en-US" w:eastAsia="en-CA"/>
        </w:rPr>
        <w:t>_____________________________________</w:t>
      </w:r>
    </w:p>
    <w:p w:rsidR="001F343D" w:rsidRPr="001F343D" w:rsidRDefault="001F343D" w:rsidP="001F343D">
      <w:pPr>
        <w:autoSpaceDE w:val="0"/>
        <w:autoSpaceDN w:val="0"/>
        <w:adjustRightInd w:val="0"/>
        <w:rPr>
          <w:rFonts w:cs="Consolas"/>
          <w:szCs w:val="22"/>
          <w:u w:val="single"/>
          <w:lang w:val="en-US" w:eastAsia="en-CA"/>
        </w:rPr>
      </w:pPr>
      <w:r w:rsidRPr="001F343D">
        <w:rPr>
          <w:rFonts w:cs="Consolas"/>
          <w:color w:val="000000"/>
          <w:szCs w:val="22"/>
          <w:u w:val="single"/>
          <w:lang w:val="en-US" w:eastAsia="en-CA"/>
        </w:rPr>
        <w:t xml:space="preserve">      System.</w:t>
      </w:r>
      <w:r w:rsidRPr="001F343D">
        <w:rPr>
          <w:rFonts w:cs="Consolas"/>
          <w:b/>
          <w:bCs/>
          <w:i/>
          <w:iCs/>
          <w:color w:val="0000C0"/>
          <w:szCs w:val="22"/>
          <w:u w:val="single"/>
          <w:lang w:val="en-US" w:eastAsia="en-CA"/>
        </w:rPr>
        <w:t>out</w:t>
      </w:r>
      <w:r w:rsidRPr="001F343D">
        <w:rPr>
          <w:rFonts w:cs="Consolas"/>
          <w:color w:val="000000"/>
          <w:szCs w:val="22"/>
          <w:u w:val="single"/>
          <w:lang w:val="en-US" w:eastAsia="en-CA"/>
        </w:rPr>
        <w:t>.println(</w:t>
      </w:r>
      <w:r w:rsidRPr="001F343D">
        <w:rPr>
          <w:rFonts w:cs="Consolas"/>
          <w:color w:val="2A00FF"/>
          <w:szCs w:val="22"/>
          <w:u w:val="single"/>
          <w:lang w:val="en-US" w:eastAsia="en-CA"/>
        </w:rPr>
        <w:t>"Count is "</w:t>
      </w:r>
      <w:r w:rsidRPr="001F343D">
        <w:rPr>
          <w:rFonts w:cs="Consolas"/>
          <w:color w:val="000000"/>
          <w:szCs w:val="22"/>
          <w:u w:val="single"/>
          <w:lang w:val="en-US" w:eastAsia="en-CA"/>
        </w:rPr>
        <w:t xml:space="preserve"> + </w:t>
      </w:r>
      <w:r w:rsidRPr="001F343D">
        <w:rPr>
          <w:rFonts w:cs="Consolas"/>
          <w:color w:val="6A3E3E"/>
          <w:szCs w:val="22"/>
          <w:u w:val="single"/>
          <w:lang w:val="en-US" w:eastAsia="en-CA"/>
        </w:rPr>
        <w:t>count</w:t>
      </w:r>
      <w:r w:rsidRPr="001F343D">
        <w:rPr>
          <w:rFonts w:cs="Consolas"/>
          <w:color w:val="000000"/>
          <w:szCs w:val="22"/>
          <w:u w:val="single"/>
          <w:lang w:val="en-US" w:eastAsia="en-CA"/>
        </w:rPr>
        <w:t xml:space="preserve"> + </w:t>
      </w:r>
      <w:r w:rsidRPr="001F343D">
        <w:rPr>
          <w:rFonts w:cs="Consolas"/>
          <w:color w:val="2A00FF"/>
          <w:szCs w:val="22"/>
          <w:u w:val="single"/>
          <w:lang w:val="en-US" w:eastAsia="en-CA"/>
        </w:rPr>
        <w:t>". Number is "</w:t>
      </w:r>
      <w:r w:rsidRPr="001F343D">
        <w:rPr>
          <w:rFonts w:cs="Consolas"/>
          <w:color w:val="000000"/>
          <w:szCs w:val="22"/>
          <w:u w:val="single"/>
          <w:lang w:val="en-US" w:eastAsia="en-CA"/>
        </w:rPr>
        <w:t xml:space="preserve"> + </w:t>
      </w:r>
      <w:r w:rsidRPr="001F343D">
        <w:rPr>
          <w:rFonts w:cs="Consolas"/>
          <w:color w:val="6A3E3E"/>
          <w:szCs w:val="22"/>
          <w:u w:val="single"/>
          <w:lang w:val="en-US" w:eastAsia="en-CA"/>
        </w:rPr>
        <w:t>number</w:t>
      </w:r>
      <w:r w:rsidRPr="001F343D">
        <w:rPr>
          <w:rFonts w:cs="Consolas"/>
          <w:color w:val="000000"/>
          <w:szCs w:val="22"/>
          <w:u w:val="single"/>
          <w:lang w:val="en-US" w:eastAsia="en-CA"/>
        </w:rPr>
        <w:t xml:space="preserve"> + </w:t>
      </w:r>
      <w:r w:rsidRPr="001F343D">
        <w:rPr>
          <w:rFonts w:cs="Consolas"/>
          <w:color w:val="2A00FF"/>
          <w:szCs w:val="22"/>
          <w:u w:val="single"/>
          <w:lang w:val="en-US" w:eastAsia="en-CA"/>
        </w:rPr>
        <w:t>"."</w:t>
      </w:r>
      <w:r w:rsidRPr="001F343D">
        <w:rPr>
          <w:rFonts w:cs="Consolas"/>
          <w:color w:val="000000"/>
          <w:szCs w:val="22"/>
          <w:u w:val="single"/>
          <w:lang w:val="en-US" w:eastAsia="en-CA"/>
        </w:rPr>
        <w:t>);</w:t>
      </w:r>
    </w:p>
    <w:p w:rsidR="001F343D" w:rsidRPr="001F343D" w:rsidRDefault="001F343D" w:rsidP="001F343D">
      <w:pPr>
        <w:autoSpaceDE w:val="0"/>
        <w:autoSpaceDN w:val="0"/>
        <w:adjustRightInd w:val="0"/>
        <w:rPr>
          <w:rFonts w:cs="Consolas"/>
          <w:szCs w:val="22"/>
          <w:u w:val="single"/>
          <w:lang w:val="en-US" w:eastAsia="en-CA"/>
        </w:rPr>
      </w:pPr>
      <w:r w:rsidRPr="001F343D">
        <w:rPr>
          <w:rFonts w:cs="Consolas"/>
          <w:color w:val="000000"/>
          <w:szCs w:val="22"/>
          <w:u w:val="single"/>
          <w:lang w:val="en-US" w:eastAsia="en-CA"/>
        </w:rPr>
        <w:t xml:space="preserve">      </w:t>
      </w:r>
      <w:r w:rsidRPr="001F343D">
        <w:rPr>
          <w:rFonts w:cs="Consolas"/>
          <w:color w:val="6A3E3E"/>
          <w:szCs w:val="22"/>
          <w:u w:val="single"/>
          <w:lang w:val="en-US" w:eastAsia="en-CA"/>
        </w:rPr>
        <w:t>sum</w:t>
      </w:r>
      <w:r w:rsidRPr="001F343D">
        <w:rPr>
          <w:rFonts w:cs="Consolas"/>
          <w:color w:val="000000"/>
          <w:szCs w:val="22"/>
          <w:u w:val="single"/>
          <w:lang w:val="en-US" w:eastAsia="en-CA"/>
        </w:rPr>
        <w:t xml:space="preserve"> += </w:t>
      </w:r>
      <w:r w:rsidRPr="001F343D">
        <w:rPr>
          <w:rFonts w:cs="Consolas"/>
          <w:color w:val="6A3E3E"/>
          <w:szCs w:val="22"/>
          <w:u w:val="single"/>
          <w:lang w:val="en-US" w:eastAsia="en-CA"/>
        </w:rPr>
        <w:t>number</w:t>
      </w:r>
      <w:r w:rsidRPr="001F343D">
        <w:rPr>
          <w:rFonts w:cs="Consolas"/>
          <w:color w:val="000000"/>
          <w:szCs w:val="22"/>
          <w:u w:val="single"/>
          <w:lang w:val="en-US" w:eastAsia="en-CA"/>
        </w:rPr>
        <w:t>;</w:t>
      </w:r>
      <w:r>
        <w:rPr>
          <w:rFonts w:cs="Consolas"/>
          <w:color w:val="000000"/>
          <w:szCs w:val="22"/>
          <w:u w:val="single"/>
          <w:lang w:val="en-US" w:eastAsia="en-CA"/>
        </w:rPr>
        <w:t>_____________________________________________</w:t>
      </w:r>
    </w:p>
    <w:p w:rsidR="001F343D" w:rsidRPr="001F343D" w:rsidRDefault="001F343D" w:rsidP="001F343D">
      <w:pPr>
        <w:autoSpaceDE w:val="0"/>
        <w:autoSpaceDN w:val="0"/>
        <w:adjustRightInd w:val="0"/>
        <w:rPr>
          <w:rFonts w:cs="Consolas"/>
          <w:szCs w:val="22"/>
          <w:u w:val="single"/>
          <w:lang w:val="en-US" w:eastAsia="en-CA"/>
        </w:rPr>
      </w:pPr>
      <w:r w:rsidRPr="001F343D">
        <w:rPr>
          <w:rFonts w:cs="Consolas"/>
          <w:color w:val="000000"/>
          <w:szCs w:val="22"/>
          <w:u w:val="single"/>
          <w:lang w:val="en-US" w:eastAsia="en-CA"/>
        </w:rPr>
        <w:t xml:space="preserve">      </w:t>
      </w:r>
      <w:r w:rsidRPr="001F343D">
        <w:rPr>
          <w:rFonts w:cs="Consolas"/>
          <w:color w:val="6A3E3E"/>
          <w:szCs w:val="22"/>
          <w:u w:val="single"/>
          <w:lang w:val="en-US" w:eastAsia="en-CA"/>
        </w:rPr>
        <w:t>product</w:t>
      </w:r>
      <w:r w:rsidRPr="001F343D">
        <w:rPr>
          <w:rFonts w:cs="Consolas"/>
          <w:color w:val="000000"/>
          <w:szCs w:val="22"/>
          <w:u w:val="single"/>
          <w:lang w:val="en-US" w:eastAsia="en-CA"/>
        </w:rPr>
        <w:t xml:space="preserve"> *= </w:t>
      </w:r>
      <w:r w:rsidRPr="001F343D">
        <w:rPr>
          <w:rFonts w:cs="Consolas"/>
          <w:color w:val="6A3E3E"/>
          <w:szCs w:val="22"/>
          <w:u w:val="single"/>
          <w:lang w:val="en-US" w:eastAsia="en-CA"/>
        </w:rPr>
        <w:t>number</w:t>
      </w:r>
      <w:r w:rsidRPr="001F343D">
        <w:rPr>
          <w:rFonts w:cs="Consolas"/>
          <w:color w:val="000000"/>
          <w:szCs w:val="22"/>
          <w:u w:val="single"/>
          <w:lang w:val="en-US" w:eastAsia="en-CA"/>
        </w:rPr>
        <w:t>;</w:t>
      </w:r>
      <w:r>
        <w:rPr>
          <w:rFonts w:cs="Consolas"/>
          <w:color w:val="000000"/>
          <w:szCs w:val="22"/>
          <w:u w:val="single"/>
          <w:lang w:val="en-US" w:eastAsia="en-CA"/>
        </w:rPr>
        <w:t>___________________________________________</w:t>
      </w:r>
    </w:p>
    <w:p w:rsidR="003708D0" w:rsidRPr="001F343D" w:rsidRDefault="001F343D" w:rsidP="001F343D">
      <w:pPr>
        <w:suppressAutoHyphens/>
        <w:spacing w:before="120"/>
        <w:rPr>
          <w:spacing w:val="-3"/>
          <w:szCs w:val="22"/>
          <w:u w:val="single"/>
        </w:rPr>
      </w:pPr>
      <w:r w:rsidRPr="001F343D">
        <w:rPr>
          <w:rFonts w:cs="Consolas"/>
          <w:color w:val="000000"/>
          <w:szCs w:val="22"/>
          <w:u w:val="single"/>
          <w:lang w:val="en-US" w:eastAsia="en-CA"/>
        </w:rPr>
        <w:t xml:space="preserve">      ++</w:t>
      </w:r>
      <w:r w:rsidRPr="001F343D">
        <w:rPr>
          <w:rFonts w:cs="Consolas"/>
          <w:color w:val="6A3E3E"/>
          <w:szCs w:val="22"/>
          <w:u w:val="single"/>
          <w:lang w:val="en-US" w:eastAsia="en-CA"/>
        </w:rPr>
        <w:t>count</w:t>
      </w:r>
      <w:r w:rsidRPr="001F343D">
        <w:rPr>
          <w:rFonts w:cs="Consolas"/>
          <w:color w:val="000000"/>
          <w:szCs w:val="22"/>
          <w:u w:val="single"/>
          <w:lang w:val="en-US" w:eastAsia="en-CA"/>
        </w:rPr>
        <w:t>;</w:t>
      </w:r>
      <w:r w:rsidR="003708D0" w:rsidRPr="001F343D">
        <w:rPr>
          <w:spacing w:val="-3"/>
          <w:szCs w:val="22"/>
          <w:u w:val="single"/>
        </w:rPr>
        <w:t>______________________________________________</w:t>
      </w:r>
      <w:r w:rsidR="00DB3688" w:rsidRPr="001F343D">
        <w:rPr>
          <w:spacing w:val="-3"/>
          <w:szCs w:val="22"/>
          <w:u w:val="single"/>
        </w:rPr>
        <w:t>_______</w:t>
      </w:r>
    </w:p>
    <w:p w:rsidR="003708D0" w:rsidRDefault="003708D0">
      <w:pPr>
        <w:suppressAutoHyphens/>
        <w:rPr>
          <w:spacing w:val="-3"/>
        </w:rPr>
      </w:pPr>
    </w:p>
    <w:p w:rsidR="003708D0" w:rsidRDefault="003708D0">
      <w:pPr>
        <w:suppressAutoHyphens/>
        <w:rPr>
          <w:spacing w:val="-3"/>
        </w:rPr>
      </w:pPr>
      <w:r>
        <w:rPr>
          <w:spacing w:val="-3"/>
        </w:rPr>
        <w:t>Which line in the program marks the end of the body of the loop?</w:t>
      </w:r>
    </w:p>
    <w:p w:rsidR="003708D0" w:rsidRDefault="003708D0">
      <w:pPr>
        <w:suppressAutoHyphens/>
        <w:spacing w:before="120"/>
        <w:rPr>
          <w:spacing w:val="-3"/>
        </w:rPr>
      </w:pPr>
      <w:r>
        <w:rPr>
          <w:spacing w:val="-3"/>
        </w:rPr>
        <w:t>_____</w:t>
      </w:r>
      <w:r w:rsidR="001F343D">
        <w:rPr>
          <w:spacing w:val="-3"/>
          <w:u w:val="single"/>
        </w:rPr>
        <w:t>count ++;</w:t>
      </w:r>
      <w:r>
        <w:rPr>
          <w:spacing w:val="-3"/>
        </w:rPr>
        <w:t>____________________________________________________</w:t>
      </w:r>
    </w:p>
    <w:p w:rsidR="003708D0" w:rsidRDefault="003708D0">
      <w:pPr>
        <w:suppressAutoHyphens/>
        <w:spacing w:before="120"/>
        <w:rPr>
          <w:spacing w:val="-3"/>
        </w:rPr>
      </w:pPr>
      <w:r>
        <w:rPr>
          <w:spacing w:val="-3"/>
        </w:rPr>
        <w:t>_____________________________________________________________</w:t>
      </w:r>
    </w:p>
    <w:p w:rsidR="003708D0" w:rsidRDefault="003708D0">
      <w:pPr>
        <w:suppressAutoHyphens/>
        <w:rPr>
          <w:spacing w:val="-3"/>
        </w:rPr>
      </w:pPr>
    </w:p>
    <w:p w:rsidR="003708D0" w:rsidRDefault="003708D0">
      <w:r>
        <w:rPr>
          <w:b/>
          <w:i/>
        </w:rPr>
        <w:t>To Do:</w:t>
      </w:r>
    </w:p>
    <w:p w:rsidR="003708D0" w:rsidRDefault="003708D0">
      <w:pPr>
        <w:pStyle w:val="Heading2"/>
        <w:keepNext w:val="0"/>
      </w:pPr>
      <w:r>
        <w:t xml:space="preserve">Modify the program to work for </w:t>
      </w:r>
      <w:r>
        <w:rPr>
          <w:b/>
        </w:rPr>
        <w:t>N</w:t>
      </w:r>
      <w:r>
        <w:t xml:space="preserve"> numbers, where </w:t>
      </w:r>
      <w:r>
        <w:rPr>
          <w:b/>
        </w:rPr>
        <w:t>N</w:t>
      </w:r>
      <w:r>
        <w:t xml:space="preserve"> is input before the loop is executed. Test your changes.  A sample dialog at the beginning of the program might look like this:</w:t>
      </w:r>
    </w:p>
    <w:p w:rsidR="003708D0" w:rsidRDefault="003708D0" w:rsidP="00E13609">
      <w:pPr>
        <w:pBdr>
          <w:top w:val="single" w:sz="4" w:space="1" w:color="auto"/>
          <w:left w:val="single" w:sz="4" w:space="4" w:color="auto"/>
          <w:bottom w:val="single" w:sz="4" w:space="1" w:color="auto"/>
          <w:right w:val="single" w:sz="4" w:space="0" w:color="auto"/>
        </w:pBdr>
        <w:ind w:left="360" w:right="1890"/>
        <w:rPr>
          <w:rFonts w:ascii="Courier New" w:hAnsi="Courier New" w:cs="Courier New"/>
          <w:b/>
          <w:bCs/>
        </w:rPr>
      </w:pPr>
      <w:r>
        <w:rPr>
          <w:rFonts w:ascii="Courier New" w:hAnsi="Courier New" w:cs="Courier New"/>
          <w:b/>
          <w:bCs/>
        </w:rPr>
        <w:t>How many numbers do you want to enter? 3</w:t>
      </w:r>
    </w:p>
    <w:p w:rsidR="003708D0" w:rsidRDefault="003708D0" w:rsidP="00E13609">
      <w:pPr>
        <w:pBdr>
          <w:top w:val="single" w:sz="4" w:space="1" w:color="auto"/>
          <w:left w:val="single" w:sz="4" w:space="4" w:color="auto"/>
          <w:bottom w:val="single" w:sz="4" w:space="1" w:color="auto"/>
          <w:right w:val="single" w:sz="4" w:space="0" w:color="auto"/>
        </w:pBdr>
        <w:ind w:left="360" w:right="1890"/>
        <w:rPr>
          <w:rFonts w:ascii="Courier New" w:hAnsi="Courier New" w:cs="Courier New"/>
          <w:b/>
          <w:bCs/>
        </w:rPr>
      </w:pPr>
      <w:r>
        <w:rPr>
          <w:rFonts w:ascii="Courier New" w:hAnsi="Courier New" w:cs="Courier New"/>
          <w:b/>
          <w:bCs/>
        </w:rPr>
        <w:t xml:space="preserve">Enter 3 values, one per line </w:t>
      </w:r>
    </w:p>
    <w:p w:rsidR="003708D0" w:rsidRDefault="003708D0">
      <w:pPr>
        <w:suppressAutoHyphens/>
        <w:rPr>
          <w:spacing w:val="-3"/>
        </w:rPr>
      </w:pPr>
    </w:p>
    <w:p w:rsidR="003708D0" w:rsidRDefault="003708D0" w:rsidP="00EB5C33">
      <w:pPr>
        <w:keepNext/>
        <w:suppressAutoHyphens/>
        <w:spacing w:before="120"/>
        <w:rPr>
          <w:spacing w:val="-3"/>
        </w:rPr>
      </w:pPr>
      <w:r>
        <w:rPr>
          <w:i/>
          <w:spacing w:val="-3"/>
        </w:rPr>
        <w:t>Question:</w:t>
      </w:r>
    </w:p>
    <w:p w:rsidR="003708D0" w:rsidRDefault="003708D0" w:rsidP="00496307">
      <w:pPr>
        <w:keepNext/>
        <w:suppressAutoHyphens/>
        <w:rPr>
          <w:spacing w:val="-3"/>
        </w:rPr>
      </w:pPr>
      <w:r>
        <w:rPr>
          <w:spacing w:val="-3"/>
        </w:rPr>
        <w:t>What happens if you enter 0 for number of records to read?</w:t>
      </w:r>
    </w:p>
    <w:p w:rsidR="003708D0" w:rsidRDefault="003708D0">
      <w:pPr>
        <w:suppressAutoHyphens/>
        <w:spacing w:before="120"/>
        <w:rPr>
          <w:spacing w:val="-3"/>
        </w:rPr>
      </w:pPr>
      <w:r>
        <w:rPr>
          <w:spacing w:val="-3"/>
        </w:rPr>
        <w:t>___</w:t>
      </w:r>
      <w:r w:rsidR="001F343D">
        <w:rPr>
          <w:spacing w:val="-3"/>
          <w:u w:val="single"/>
        </w:rPr>
        <w:t>because it’s a do while loop it still reads through the loop once</w:t>
      </w:r>
      <w:r>
        <w:rPr>
          <w:spacing w:val="-3"/>
        </w:rPr>
        <w:t>_____________</w:t>
      </w:r>
    </w:p>
    <w:p w:rsidR="003708D0" w:rsidRDefault="003708D0">
      <w:pPr>
        <w:pStyle w:val="Heading1"/>
      </w:pPr>
      <w:r>
        <w:t>A do loop using a Sentinel Value</w:t>
      </w:r>
    </w:p>
    <w:p w:rsidR="003708D0" w:rsidRDefault="003708D0" w:rsidP="00A15820">
      <w:pPr>
        <w:suppressAutoHyphens/>
        <w:ind w:left="1440" w:hanging="1440"/>
        <w:rPr>
          <w:spacing w:val="-3"/>
        </w:rPr>
      </w:pPr>
      <w:r>
        <w:rPr>
          <w:b/>
          <w:i/>
          <w:spacing w:val="-3"/>
        </w:rPr>
        <w:t>Purpose:</w:t>
      </w:r>
      <w:r>
        <w:rPr>
          <w:spacing w:val="-3"/>
        </w:rPr>
        <w:tab/>
        <w:t xml:space="preserve">Use a loop to input a number of values while a sentinel value is encountered. </w:t>
      </w:r>
    </w:p>
    <w:p w:rsidR="003708D0" w:rsidRDefault="003708D0">
      <w:pPr>
        <w:spacing w:before="120"/>
        <w:rPr>
          <w:b/>
          <w:i/>
        </w:rPr>
      </w:pPr>
      <w:r>
        <w:rPr>
          <w:b/>
          <w:i/>
        </w:rPr>
        <w:t>To Do:</w:t>
      </w:r>
    </w:p>
    <w:p w:rsidR="003708D0" w:rsidRDefault="001B0ED6" w:rsidP="00496307">
      <w:pPr>
        <w:pStyle w:val="Heading2"/>
        <w:spacing w:before="0"/>
      </w:pPr>
      <w:r>
        <w:t xml:space="preserve">Open </w:t>
      </w:r>
      <w:r w:rsidR="002A3C6E">
        <w:rPr>
          <w:b/>
          <w:bCs/>
        </w:rPr>
        <w:t>Lab15</w:t>
      </w:r>
      <w:r w:rsidR="003708D0">
        <w:rPr>
          <w:b/>
          <w:bCs/>
        </w:rPr>
        <w:t>B</w:t>
      </w:r>
      <w:r w:rsidR="003708D0">
        <w:t xml:space="preserve">. </w:t>
      </w:r>
      <w:r w:rsidR="003708D0">
        <w:rPr>
          <w:iCs/>
        </w:rPr>
        <w:fldChar w:fldCharType="begin"/>
      </w:r>
      <w:r w:rsidR="003708D0">
        <w:rPr>
          <w:iCs/>
        </w:rPr>
        <w:instrText xml:space="preserve">seq level0 \h \r1 </w:instrText>
      </w:r>
      <w:r w:rsidR="003708D0">
        <w:rPr>
          <w:iCs/>
        </w:rPr>
        <w:fldChar w:fldCharType="end"/>
      </w:r>
      <w:r w:rsidR="003708D0">
        <w:rPr>
          <w:iCs/>
        </w:rPr>
        <w:fldChar w:fldCharType="begin"/>
      </w:r>
      <w:r w:rsidR="003708D0">
        <w:rPr>
          <w:iCs/>
        </w:rPr>
        <w:instrText xml:space="preserve">seq level1 \h \r2 </w:instrText>
      </w:r>
      <w:r w:rsidR="003708D0">
        <w:rPr>
          <w:iCs/>
        </w:rPr>
        <w:fldChar w:fldCharType="end"/>
      </w:r>
      <w:r w:rsidR="003708D0">
        <w:rPr>
          <w:iCs/>
        </w:rPr>
        <w:fldChar w:fldCharType="begin"/>
      </w:r>
      <w:r w:rsidR="003708D0">
        <w:rPr>
          <w:iCs/>
        </w:rPr>
        <w:instrText xml:space="preserve">seq level2 \h \r0 </w:instrText>
      </w:r>
      <w:r w:rsidR="003708D0">
        <w:rPr>
          <w:iCs/>
        </w:rPr>
        <w:fldChar w:fldCharType="end"/>
      </w:r>
      <w:r w:rsidR="003708D0">
        <w:rPr>
          <w:iCs/>
        </w:rPr>
        <w:fldChar w:fldCharType="begin"/>
      </w:r>
      <w:r w:rsidR="003708D0">
        <w:rPr>
          <w:iCs/>
        </w:rPr>
        <w:instrText xml:space="preserve">seq level3 \h \r0 </w:instrText>
      </w:r>
      <w:r w:rsidR="003708D0">
        <w:rPr>
          <w:iCs/>
        </w:rPr>
        <w:fldChar w:fldCharType="end"/>
      </w:r>
      <w:r w:rsidR="003708D0">
        <w:rPr>
          <w:iCs/>
        </w:rPr>
        <w:fldChar w:fldCharType="begin"/>
      </w:r>
      <w:r w:rsidR="003708D0">
        <w:rPr>
          <w:iCs/>
        </w:rPr>
        <w:instrText xml:space="preserve">seq level4 \h \r0 </w:instrText>
      </w:r>
      <w:r w:rsidR="003708D0">
        <w:rPr>
          <w:iCs/>
        </w:rPr>
        <w:fldChar w:fldCharType="end"/>
      </w:r>
      <w:r w:rsidR="003708D0">
        <w:rPr>
          <w:iCs/>
        </w:rPr>
        <w:fldChar w:fldCharType="begin"/>
      </w:r>
      <w:r w:rsidR="003708D0">
        <w:rPr>
          <w:iCs/>
        </w:rPr>
        <w:instrText xml:space="preserve">seq level5 \h \r0 </w:instrText>
      </w:r>
      <w:r w:rsidR="003708D0">
        <w:rPr>
          <w:iCs/>
        </w:rPr>
        <w:fldChar w:fldCharType="end"/>
      </w:r>
      <w:r w:rsidR="003708D0">
        <w:rPr>
          <w:iCs/>
        </w:rPr>
        <w:fldChar w:fldCharType="begin"/>
      </w:r>
      <w:r w:rsidR="003708D0">
        <w:rPr>
          <w:iCs/>
        </w:rPr>
        <w:instrText xml:space="preserve">seq level6 \h \r0 </w:instrText>
      </w:r>
      <w:r w:rsidR="003708D0">
        <w:rPr>
          <w:iCs/>
        </w:rPr>
        <w:fldChar w:fldCharType="end"/>
      </w:r>
      <w:r w:rsidR="003708D0">
        <w:rPr>
          <w:iCs/>
        </w:rPr>
        <w:fldChar w:fldCharType="begin"/>
      </w:r>
      <w:r w:rsidR="003708D0">
        <w:rPr>
          <w:iCs/>
        </w:rPr>
        <w:instrText xml:space="preserve">seq level7 \h \r0 </w:instrText>
      </w:r>
      <w:r w:rsidR="003708D0">
        <w:rPr>
          <w:iCs/>
        </w:rPr>
        <w:fldChar w:fldCharType="end"/>
      </w:r>
      <w:r w:rsidR="003708D0">
        <w:rPr>
          <w:iCs/>
        </w:rPr>
        <w:t>Run the program.</w:t>
      </w:r>
      <w:r w:rsidR="003708D0">
        <w:t xml:space="preserve"> Use any 5 values as input.</w:t>
      </w:r>
      <w:r w:rsidR="00435077">
        <w:t xml:space="preserve"> Enter -999 as the sixth number.</w:t>
      </w:r>
    </w:p>
    <w:p w:rsidR="003708D0" w:rsidRDefault="003708D0" w:rsidP="00E13609">
      <w:pPr>
        <w:suppressAutoHyphens/>
        <w:spacing w:before="120"/>
        <w:rPr>
          <w:spacing w:val="-3"/>
        </w:rPr>
      </w:pPr>
      <w:r>
        <w:rPr>
          <w:i/>
          <w:spacing w:val="-3"/>
        </w:rPr>
        <w:t>Questions:</w:t>
      </w:r>
    </w:p>
    <w:p w:rsidR="003708D0" w:rsidRDefault="003708D0">
      <w:pPr>
        <w:suppressAutoHyphens/>
        <w:spacing w:before="120"/>
        <w:rPr>
          <w:spacing w:val="-3"/>
        </w:rPr>
      </w:pPr>
      <w:r>
        <w:rPr>
          <w:spacing w:val="-3"/>
        </w:rPr>
        <w:t>What is the last number read? ____</w:t>
      </w:r>
      <w:r w:rsidR="00F66BC8">
        <w:rPr>
          <w:spacing w:val="-3"/>
          <w:u w:val="single"/>
        </w:rPr>
        <w:t>-999</w:t>
      </w:r>
      <w:r>
        <w:rPr>
          <w:spacing w:val="-3"/>
        </w:rPr>
        <w:t>________________</w:t>
      </w:r>
    </w:p>
    <w:p w:rsidR="00496307" w:rsidRDefault="00496307" w:rsidP="00496307">
      <w:pPr>
        <w:suppressAutoHyphens/>
        <w:spacing w:before="120"/>
        <w:rPr>
          <w:spacing w:val="-3"/>
        </w:rPr>
      </w:pPr>
      <w:r>
        <w:rPr>
          <w:spacing w:val="-3"/>
        </w:rPr>
        <w:t>What is the sum? _</w:t>
      </w:r>
      <w:r w:rsidR="00F66BC8">
        <w:rPr>
          <w:spacing w:val="-3"/>
          <w:u w:val="single"/>
        </w:rPr>
        <w:t>25</w:t>
      </w:r>
      <w:r>
        <w:rPr>
          <w:spacing w:val="-3"/>
        </w:rPr>
        <w:t>_________ What is the product? __</w:t>
      </w:r>
      <w:r w:rsidR="00F66BC8">
        <w:rPr>
          <w:spacing w:val="-3"/>
          <w:u w:val="single"/>
        </w:rPr>
        <w:t>3125</w:t>
      </w:r>
      <w:r>
        <w:rPr>
          <w:spacing w:val="-3"/>
        </w:rPr>
        <w:t xml:space="preserve">________ </w:t>
      </w:r>
    </w:p>
    <w:p w:rsidR="003708D0" w:rsidRDefault="003708D0">
      <w:pPr>
        <w:suppressAutoHyphens/>
        <w:spacing w:before="120"/>
        <w:rPr>
          <w:spacing w:val="-3"/>
        </w:rPr>
      </w:pPr>
      <w:r>
        <w:rPr>
          <w:spacing w:val="-3"/>
        </w:rPr>
        <w:t>Is the last number read included in the sum? __</w:t>
      </w:r>
      <w:r w:rsidR="00F66BC8">
        <w:rPr>
          <w:spacing w:val="-3"/>
          <w:u w:val="single"/>
        </w:rPr>
        <w:t>no</w:t>
      </w:r>
      <w:r>
        <w:rPr>
          <w:spacing w:val="-3"/>
        </w:rPr>
        <w:t>________</w:t>
      </w:r>
    </w:p>
    <w:p w:rsidR="006011A8" w:rsidRDefault="006011A8" w:rsidP="006011A8">
      <w:pPr>
        <w:pStyle w:val="Heading2"/>
      </w:pPr>
      <w:r>
        <w:rPr>
          <w:iCs/>
        </w:rPr>
        <w:fldChar w:fldCharType="begin"/>
      </w:r>
      <w:r>
        <w:rPr>
          <w:iCs/>
        </w:rPr>
        <w:instrText xml:space="preserve">seq level0 \h \r1 </w:instrText>
      </w:r>
      <w:r>
        <w:rPr>
          <w:iCs/>
        </w:rPr>
        <w:fldChar w:fldCharType="end"/>
      </w:r>
      <w:r>
        <w:rPr>
          <w:iCs/>
        </w:rPr>
        <w:fldChar w:fldCharType="begin"/>
      </w:r>
      <w:r>
        <w:rPr>
          <w:iCs/>
        </w:rPr>
        <w:instrText xml:space="preserve">seq level1 \h \r2 </w:instrText>
      </w:r>
      <w:r>
        <w:rPr>
          <w:iCs/>
        </w:rPr>
        <w:fldChar w:fldCharType="end"/>
      </w:r>
      <w:r>
        <w:rPr>
          <w:iCs/>
        </w:rPr>
        <w:fldChar w:fldCharType="begin"/>
      </w:r>
      <w:r>
        <w:rPr>
          <w:iCs/>
        </w:rPr>
        <w:instrText xml:space="preserve">seq level2 \h \r0 </w:instrText>
      </w:r>
      <w:r>
        <w:rPr>
          <w:iCs/>
        </w:rPr>
        <w:fldChar w:fldCharType="end"/>
      </w:r>
      <w:r>
        <w:rPr>
          <w:iCs/>
        </w:rPr>
        <w:fldChar w:fldCharType="begin"/>
      </w:r>
      <w:r>
        <w:rPr>
          <w:iCs/>
        </w:rPr>
        <w:instrText xml:space="preserve">seq level3 \h \r0 </w:instrText>
      </w:r>
      <w:r>
        <w:rPr>
          <w:iCs/>
        </w:rPr>
        <w:fldChar w:fldCharType="end"/>
      </w:r>
      <w:r>
        <w:rPr>
          <w:iCs/>
        </w:rPr>
        <w:fldChar w:fldCharType="begin"/>
      </w:r>
      <w:r>
        <w:rPr>
          <w:iCs/>
        </w:rPr>
        <w:instrText xml:space="preserve">seq level4 \h \r0 </w:instrText>
      </w:r>
      <w:r>
        <w:rPr>
          <w:iCs/>
        </w:rPr>
        <w:fldChar w:fldCharType="end"/>
      </w:r>
      <w:r>
        <w:rPr>
          <w:iCs/>
        </w:rPr>
        <w:fldChar w:fldCharType="begin"/>
      </w:r>
      <w:r>
        <w:rPr>
          <w:iCs/>
        </w:rPr>
        <w:instrText xml:space="preserve">seq level5 \h \r0 </w:instrText>
      </w:r>
      <w:r>
        <w:rPr>
          <w:iCs/>
        </w:rPr>
        <w:fldChar w:fldCharType="end"/>
      </w:r>
      <w:r>
        <w:rPr>
          <w:iCs/>
        </w:rPr>
        <w:fldChar w:fldCharType="begin"/>
      </w:r>
      <w:r>
        <w:rPr>
          <w:iCs/>
        </w:rPr>
        <w:instrText xml:space="preserve">seq level6 \h \r0 </w:instrText>
      </w:r>
      <w:r>
        <w:rPr>
          <w:iCs/>
        </w:rPr>
        <w:fldChar w:fldCharType="end"/>
      </w:r>
      <w:r>
        <w:rPr>
          <w:iCs/>
        </w:rPr>
        <w:fldChar w:fldCharType="begin"/>
      </w:r>
      <w:r>
        <w:rPr>
          <w:iCs/>
        </w:rPr>
        <w:instrText xml:space="preserve">seq level7 \h \r0 </w:instrText>
      </w:r>
      <w:r>
        <w:rPr>
          <w:iCs/>
        </w:rPr>
        <w:fldChar w:fldCharType="end"/>
      </w:r>
      <w:r>
        <w:rPr>
          <w:iCs/>
        </w:rPr>
        <w:t>Run the program again.</w:t>
      </w:r>
      <w:r>
        <w:t xml:space="preserve"> Enter -999 as the first number.</w:t>
      </w:r>
    </w:p>
    <w:p w:rsidR="006011A8" w:rsidRDefault="006011A8" w:rsidP="006011A8">
      <w:pPr>
        <w:suppressAutoHyphens/>
        <w:spacing w:before="120"/>
        <w:rPr>
          <w:spacing w:val="-3"/>
        </w:rPr>
      </w:pPr>
      <w:r>
        <w:rPr>
          <w:i/>
          <w:spacing w:val="-3"/>
        </w:rPr>
        <w:t>Questions:</w:t>
      </w:r>
    </w:p>
    <w:p w:rsidR="003708D0" w:rsidRDefault="003708D0">
      <w:pPr>
        <w:suppressAutoHyphens/>
        <w:spacing w:before="120"/>
        <w:rPr>
          <w:spacing w:val="-3"/>
        </w:rPr>
      </w:pPr>
      <w:r>
        <w:rPr>
          <w:spacing w:val="-3"/>
        </w:rPr>
        <w:t>What happens if -999 is the first number you enter?</w:t>
      </w:r>
    </w:p>
    <w:p w:rsidR="003708D0" w:rsidRDefault="003708D0">
      <w:pPr>
        <w:suppressAutoHyphens/>
        <w:spacing w:before="120"/>
        <w:rPr>
          <w:spacing w:val="-3"/>
        </w:rPr>
      </w:pPr>
      <w:r>
        <w:rPr>
          <w:spacing w:val="-3"/>
        </w:rPr>
        <w:t>___</w:t>
      </w:r>
      <w:r w:rsidR="00F66BC8">
        <w:rPr>
          <w:spacing w:val="-3"/>
          <w:u w:val="single"/>
        </w:rPr>
        <w:t>All the values become 0 other than the product which is 1</w:t>
      </w:r>
      <w:r>
        <w:rPr>
          <w:spacing w:val="-3"/>
        </w:rPr>
        <w:t>_________</w:t>
      </w:r>
    </w:p>
    <w:p w:rsidR="00496307" w:rsidRDefault="00496307">
      <w:pPr>
        <w:suppressAutoHyphens/>
        <w:spacing w:before="120"/>
        <w:rPr>
          <w:spacing w:val="-3"/>
        </w:rPr>
      </w:pPr>
      <w:r>
        <w:rPr>
          <w:spacing w:val="-3"/>
        </w:rPr>
        <w:t>What is the sum? _</w:t>
      </w:r>
      <w:r w:rsidR="00F66BC8">
        <w:rPr>
          <w:spacing w:val="-3"/>
          <w:u w:val="single"/>
        </w:rPr>
        <w:t>0</w:t>
      </w:r>
      <w:r>
        <w:rPr>
          <w:spacing w:val="-3"/>
        </w:rPr>
        <w:t>_________ What is the product? __</w:t>
      </w:r>
      <w:r w:rsidR="00F66BC8">
        <w:rPr>
          <w:spacing w:val="-3"/>
          <w:u w:val="single"/>
        </w:rPr>
        <w:t>1</w:t>
      </w:r>
      <w:r>
        <w:rPr>
          <w:spacing w:val="-3"/>
        </w:rPr>
        <w:t xml:space="preserve">________ </w:t>
      </w:r>
    </w:p>
    <w:p w:rsidR="003708D0" w:rsidRDefault="003708D0">
      <w:pPr>
        <w:suppressAutoHyphens/>
        <w:spacing w:before="120"/>
        <w:rPr>
          <w:spacing w:val="-3"/>
        </w:rPr>
      </w:pPr>
      <w:r>
        <w:rPr>
          <w:spacing w:val="-3"/>
        </w:rPr>
        <w:t xml:space="preserve">What is the minimum number of records that can be read with </w:t>
      </w:r>
      <w:r w:rsidR="006011A8">
        <w:rPr>
          <w:spacing w:val="-3"/>
        </w:rPr>
        <w:t xml:space="preserve">a </w:t>
      </w:r>
      <w:r w:rsidR="006011A8">
        <w:rPr>
          <w:b/>
          <w:spacing w:val="-3"/>
        </w:rPr>
        <w:t xml:space="preserve">while </w:t>
      </w:r>
      <w:r w:rsidR="006011A8">
        <w:rPr>
          <w:spacing w:val="-3"/>
        </w:rPr>
        <w:t>loop</w:t>
      </w:r>
      <w:r>
        <w:rPr>
          <w:spacing w:val="-3"/>
        </w:rPr>
        <w:t>?</w:t>
      </w:r>
    </w:p>
    <w:p w:rsidR="003708D0" w:rsidRDefault="003708D0">
      <w:pPr>
        <w:suppressAutoHyphens/>
        <w:spacing w:before="120"/>
        <w:rPr>
          <w:spacing w:val="-3"/>
        </w:rPr>
      </w:pPr>
      <w:r>
        <w:rPr>
          <w:spacing w:val="-3"/>
        </w:rPr>
        <w:t>____</w:t>
      </w:r>
      <w:r w:rsidR="00F66BC8">
        <w:rPr>
          <w:spacing w:val="-3"/>
          <w:u w:val="single"/>
        </w:rPr>
        <w:t>1</w:t>
      </w:r>
      <w:r>
        <w:rPr>
          <w:spacing w:val="-3"/>
        </w:rPr>
        <w:t>_________________________________________________________</w:t>
      </w:r>
    </w:p>
    <w:p w:rsidR="00496307" w:rsidRDefault="006011A8" w:rsidP="00496307">
      <w:pPr>
        <w:pStyle w:val="Heading2"/>
      </w:pPr>
      <w:r>
        <w:t xml:space="preserve">Modify the program to use a do-while loop instead of a while loop. Run the program </w:t>
      </w:r>
      <w:r w:rsidR="00496307">
        <w:t xml:space="preserve">and </w:t>
      </w:r>
      <w:r>
        <w:t>enter 5 values followed by -999</w:t>
      </w:r>
      <w:r w:rsidR="00496307">
        <w:t>.</w:t>
      </w:r>
    </w:p>
    <w:p w:rsidR="006011A8" w:rsidRPr="00496307" w:rsidRDefault="006011A8" w:rsidP="00496307">
      <w:pPr>
        <w:suppressAutoHyphens/>
        <w:spacing w:before="120"/>
        <w:rPr>
          <w:i/>
          <w:spacing w:val="-3"/>
        </w:rPr>
      </w:pPr>
      <w:r>
        <w:rPr>
          <w:i/>
          <w:spacing w:val="-3"/>
        </w:rPr>
        <w:t>Questions:</w:t>
      </w:r>
    </w:p>
    <w:p w:rsidR="00315EFA" w:rsidRDefault="00496307" w:rsidP="00496307">
      <w:pPr>
        <w:suppressAutoHyphens/>
        <w:spacing w:before="120"/>
        <w:rPr>
          <w:spacing w:val="-3"/>
          <w:u w:val="single"/>
        </w:rPr>
      </w:pPr>
      <w:r>
        <w:rPr>
          <w:spacing w:val="-3"/>
        </w:rPr>
        <w:t>Does the do-while loop give the same results as the while loop when 5 numbers are input? __</w:t>
      </w:r>
      <w:r w:rsidR="00315EFA">
        <w:rPr>
          <w:spacing w:val="-3"/>
          <w:u w:val="single"/>
        </w:rPr>
        <w:t>Yes, the output is the same_____</w:t>
      </w:r>
    </w:p>
    <w:p w:rsidR="00496307" w:rsidRDefault="00496307" w:rsidP="00496307">
      <w:pPr>
        <w:pStyle w:val="Heading2"/>
      </w:pPr>
      <w:r>
        <w:t xml:space="preserve">Run the program again and enter -999 as the only entry. </w:t>
      </w:r>
    </w:p>
    <w:p w:rsidR="00496307" w:rsidRPr="00496307" w:rsidRDefault="00496307" w:rsidP="00496307">
      <w:pPr>
        <w:suppressAutoHyphens/>
        <w:spacing w:before="120"/>
        <w:rPr>
          <w:i/>
          <w:spacing w:val="-3"/>
        </w:rPr>
      </w:pPr>
      <w:r>
        <w:rPr>
          <w:i/>
          <w:spacing w:val="-3"/>
        </w:rPr>
        <w:t>Questions:</w:t>
      </w:r>
    </w:p>
    <w:p w:rsidR="00496307" w:rsidRDefault="00496307" w:rsidP="00496307">
      <w:pPr>
        <w:suppressAutoHyphens/>
        <w:spacing w:before="120"/>
        <w:rPr>
          <w:spacing w:val="-3"/>
        </w:rPr>
      </w:pPr>
      <w:r>
        <w:rPr>
          <w:spacing w:val="-3"/>
        </w:rPr>
        <w:t>Does the do-while loop give the same results as the while loop when -999 is the only number input? ___</w:t>
      </w:r>
      <w:r w:rsidR="00315EFA">
        <w:rPr>
          <w:spacing w:val="-3"/>
          <w:u w:val="single"/>
        </w:rPr>
        <w:t>no</w:t>
      </w:r>
      <w:r>
        <w:rPr>
          <w:spacing w:val="-3"/>
        </w:rPr>
        <w:t>___________</w:t>
      </w:r>
    </w:p>
    <w:p w:rsidR="00496307" w:rsidRDefault="00496307" w:rsidP="00496307">
      <w:pPr>
        <w:suppressAutoHyphens/>
        <w:spacing w:before="120"/>
        <w:rPr>
          <w:spacing w:val="-3"/>
        </w:rPr>
      </w:pPr>
      <w:r>
        <w:rPr>
          <w:spacing w:val="-3"/>
        </w:rPr>
        <w:t>What happens when -999 is the first number you enter?</w:t>
      </w:r>
    </w:p>
    <w:p w:rsidR="00496307" w:rsidRDefault="00496307" w:rsidP="00496307">
      <w:pPr>
        <w:suppressAutoHyphens/>
        <w:spacing w:before="120"/>
        <w:rPr>
          <w:spacing w:val="-3"/>
        </w:rPr>
      </w:pPr>
      <w:r>
        <w:rPr>
          <w:spacing w:val="-3"/>
        </w:rPr>
        <w:t>__</w:t>
      </w:r>
      <w:r w:rsidR="00315EFA">
        <w:rPr>
          <w:spacing w:val="-3"/>
          <w:u w:val="single"/>
        </w:rPr>
        <w:t>-999 defaults to zero</w:t>
      </w:r>
      <w:r>
        <w:rPr>
          <w:spacing w:val="-3"/>
        </w:rPr>
        <w:t>_________________________________________</w:t>
      </w:r>
    </w:p>
    <w:p w:rsidR="00496307" w:rsidRDefault="00496307" w:rsidP="00496307">
      <w:pPr>
        <w:suppressAutoHyphens/>
        <w:spacing w:before="120"/>
        <w:rPr>
          <w:spacing w:val="-3"/>
        </w:rPr>
      </w:pPr>
      <w:r>
        <w:rPr>
          <w:spacing w:val="-3"/>
        </w:rPr>
        <w:t>What is the sum? __</w:t>
      </w:r>
      <w:r w:rsidR="00315EFA">
        <w:rPr>
          <w:spacing w:val="-3"/>
          <w:u w:val="single"/>
        </w:rPr>
        <w:t>5</w:t>
      </w:r>
      <w:r>
        <w:rPr>
          <w:spacing w:val="-3"/>
        </w:rPr>
        <w:t>________ What is the product? ___</w:t>
      </w:r>
      <w:r w:rsidR="00315EFA">
        <w:rPr>
          <w:spacing w:val="-3"/>
          <w:u w:val="single"/>
        </w:rPr>
        <w:t>5</w:t>
      </w:r>
      <w:r>
        <w:rPr>
          <w:spacing w:val="-3"/>
        </w:rPr>
        <w:t xml:space="preserve">_______ </w:t>
      </w:r>
    </w:p>
    <w:p w:rsidR="00496307" w:rsidRDefault="00496307" w:rsidP="00496307">
      <w:pPr>
        <w:suppressAutoHyphens/>
        <w:spacing w:before="120"/>
        <w:rPr>
          <w:spacing w:val="-3"/>
        </w:rPr>
      </w:pPr>
      <w:r>
        <w:rPr>
          <w:spacing w:val="-3"/>
        </w:rPr>
        <w:t xml:space="preserve">What is the minimum number of records that can be read with a </w:t>
      </w:r>
      <w:r w:rsidRPr="00496307">
        <w:rPr>
          <w:b/>
          <w:spacing w:val="-3"/>
        </w:rPr>
        <w:t>do</w:t>
      </w:r>
      <w:r>
        <w:rPr>
          <w:spacing w:val="-3"/>
        </w:rPr>
        <w:t xml:space="preserve"> </w:t>
      </w:r>
      <w:r>
        <w:rPr>
          <w:b/>
          <w:spacing w:val="-3"/>
        </w:rPr>
        <w:t xml:space="preserve">while </w:t>
      </w:r>
      <w:r>
        <w:rPr>
          <w:spacing w:val="-3"/>
        </w:rPr>
        <w:t>loop?</w:t>
      </w:r>
    </w:p>
    <w:p w:rsidR="00496307" w:rsidRDefault="00496307" w:rsidP="00496307">
      <w:pPr>
        <w:suppressAutoHyphens/>
        <w:spacing w:before="120"/>
        <w:rPr>
          <w:spacing w:val="-3"/>
        </w:rPr>
      </w:pPr>
      <w:r>
        <w:rPr>
          <w:spacing w:val="-3"/>
        </w:rPr>
        <w:t>_____</w:t>
      </w:r>
      <w:r w:rsidR="00315EFA">
        <w:rPr>
          <w:spacing w:val="-3"/>
          <w:u w:val="single"/>
        </w:rPr>
        <w:t>1</w:t>
      </w:r>
      <w:bookmarkStart w:id="5" w:name="_GoBack"/>
      <w:bookmarkEnd w:id="5"/>
      <w:r>
        <w:rPr>
          <w:spacing w:val="-3"/>
        </w:rPr>
        <w:t>________________________________________________________</w:t>
      </w:r>
    </w:p>
    <w:p w:rsidR="003708D0" w:rsidRDefault="003708D0">
      <w:r>
        <w:rPr>
          <w:b/>
          <w:i/>
        </w:rPr>
        <w:t>To Do:</w:t>
      </w:r>
    </w:p>
    <w:p w:rsidR="003708D0" w:rsidRDefault="003708D0" w:rsidP="00E13609">
      <w:pPr>
        <w:pStyle w:val="Heading2"/>
        <w:keepNext w:val="0"/>
      </w:pPr>
      <w:r>
        <w:t>Modify the program to calculate and print the average</w:t>
      </w:r>
      <w:r w:rsidR="007876A8">
        <w:t xml:space="preserve"> with 2 decimal places</w:t>
      </w:r>
      <w:r>
        <w:t xml:space="preserve">. Test your changes. </w:t>
      </w:r>
    </w:p>
    <w:p w:rsidR="003708D0" w:rsidRDefault="003708D0" w:rsidP="00E13609">
      <w:pPr>
        <w:pStyle w:val="Heading1"/>
      </w:pPr>
      <w:r>
        <w:t>Using a Flag controlled loop to validate input data</w:t>
      </w:r>
    </w:p>
    <w:p w:rsidR="003708D0" w:rsidRDefault="003708D0" w:rsidP="00E13609">
      <w:pPr>
        <w:keepNext/>
        <w:suppressAutoHyphens/>
        <w:ind w:left="1152" w:hanging="1152"/>
        <w:rPr>
          <w:spacing w:val="-3"/>
        </w:rPr>
      </w:pPr>
      <w:r>
        <w:rPr>
          <w:b/>
          <w:i/>
          <w:spacing w:val="-3"/>
        </w:rPr>
        <w:t>Purpose:</w:t>
      </w:r>
      <w:r>
        <w:rPr>
          <w:spacing w:val="-3"/>
        </w:rPr>
        <w:tab/>
        <w:t>Use a loop to validate a value entered from the keyboard.</w:t>
      </w:r>
    </w:p>
    <w:p w:rsidR="003708D0" w:rsidRDefault="003708D0" w:rsidP="00E13609">
      <w:pPr>
        <w:keepNext/>
        <w:spacing w:before="120"/>
        <w:rPr>
          <w:b/>
          <w:i/>
        </w:rPr>
      </w:pPr>
      <w:r>
        <w:rPr>
          <w:b/>
          <w:i/>
        </w:rPr>
        <w:t>To Do:</w:t>
      </w:r>
    </w:p>
    <w:p w:rsidR="003708D0" w:rsidRDefault="008E0C21" w:rsidP="00E13609">
      <w:pPr>
        <w:pStyle w:val="Heading2"/>
      </w:pPr>
      <w:r>
        <w:t xml:space="preserve">Open </w:t>
      </w:r>
      <w:r w:rsidR="002A3C6E">
        <w:rPr>
          <w:b/>
          <w:bCs/>
        </w:rPr>
        <w:t>Lab15</w:t>
      </w:r>
      <w:r>
        <w:rPr>
          <w:b/>
          <w:bCs/>
        </w:rPr>
        <w:t>C</w:t>
      </w:r>
      <w:r w:rsidRPr="008E0C21">
        <w:rPr>
          <w:bCs/>
        </w:rPr>
        <w:t>.</w:t>
      </w:r>
      <w:r>
        <w:rPr>
          <w:b/>
          <w:bCs/>
        </w:rPr>
        <w:t xml:space="preserve"> </w:t>
      </w:r>
      <w:r w:rsidR="003708D0">
        <w:t xml:space="preserve">The </w:t>
      </w:r>
      <w:r w:rsidR="003708D0">
        <w:rPr>
          <w:b/>
          <w:bCs/>
        </w:rPr>
        <w:t>readAge()</w:t>
      </w:r>
      <w:r w:rsidR="003708D0">
        <w:t xml:space="preserve"> method in the class is incomplete. The code necessary to test for a valid age and terminate the loop is missing. A valid age is between 1 and 100. The error message should only be printed if the age is not valid. And the loop should only continue if the age is not valid. A </w:t>
      </w:r>
      <w:r w:rsidR="003708D0">
        <w:rPr>
          <w:b/>
          <w:bCs/>
        </w:rPr>
        <w:t xml:space="preserve">boolean </w:t>
      </w:r>
      <w:r w:rsidR="003708D0">
        <w:t xml:space="preserve">variable called </w:t>
      </w:r>
      <w:r w:rsidR="003708D0">
        <w:rPr>
          <w:b/>
          <w:bCs/>
        </w:rPr>
        <w:t xml:space="preserve">validAge </w:t>
      </w:r>
      <w:r w:rsidR="003708D0">
        <w:t xml:space="preserve">has been declared and initialized to false. </w:t>
      </w:r>
    </w:p>
    <w:p w:rsidR="003708D0" w:rsidRDefault="003708D0" w:rsidP="00E13609">
      <w:pPr>
        <w:pStyle w:val="BodyTextIndent"/>
        <w:keepNext/>
        <w:ind w:left="360"/>
      </w:pPr>
      <w:r>
        <w:t xml:space="preserve">A </w:t>
      </w:r>
      <w:r>
        <w:rPr>
          <w:b/>
          <w:bCs/>
        </w:rPr>
        <w:t>boolean</w:t>
      </w:r>
      <w:r>
        <w:t xml:space="preserve"> variable may be assigned to any valid </w:t>
      </w:r>
      <w:r>
        <w:rPr>
          <w:b/>
          <w:bCs/>
        </w:rPr>
        <w:t xml:space="preserve">boolean </w:t>
      </w:r>
      <w:r>
        <w:t>expression. For example:</w:t>
      </w:r>
    </w:p>
    <w:p w:rsidR="003708D0" w:rsidRDefault="003708D0" w:rsidP="00E13609">
      <w:pPr>
        <w:pStyle w:val="cplus"/>
        <w:keepNext/>
        <w:ind w:left="864"/>
      </w:pPr>
      <w:r>
        <w:tab/>
      </w:r>
      <w:r>
        <w:tab/>
        <w:t>boolean youngMale = (sex == 'm' &amp;&amp; age &lt;= 25);</w:t>
      </w:r>
    </w:p>
    <w:p w:rsidR="003708D0" w:rsidRDefault="003708D0" w:rsidP="00E13609">
      <w:pPr>
        <w:keepNext/>
        <w:spacing w:before="120"/>
        <w:ind w:left="360"/>
      </w:pPr>
      <w:r>
        <w:t>will result in the following assignments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744"/>
        <w:gridCol w:w="1714"/>
      </w:tblGrid>
      <w:tr w:rsidR="003708D0" w:rsidTr="00A15820">
        <w:tc>
          <w:tcPr>
            <w:tcW w:w="720" w:type="dxa"/>
          </w:tcPr>
          <w:p w:rsidR="003708D0" w:rsidRDefault="003708D0" w:rsidP="00E13609">
            <w:pPr>
              <w:pStyle w:val="cplus"/>
              <w:keepNext/>
              <w:tabs>
                <w:tab w:val="clear" w:pos="288"/>
                <w:tab w:val="clear" w:pos="576"/>
                <w:tab w:val="clear" w:pos="864"/>
                <w:tab w:val="clear" w:pos="1152"/>
                <w:tab w:val="clear" w:pos="1440"/>
                <w:tab w:val="clear" w:pos="1728"/>
                <w:tab w:val="clear" w:pos="2074"/>
              </w:tabs>
              <w:suppressAutoHyphens w:val="0"/>
              <w:spacing w:before="120"/>
              <w:rPr>
                <w:bCs/>
                <w:spacing w:val="0"/>
              </w:rPr>
            </w:pPr>
            <w:r>
              <w:rPr>
                <w:bCs/>
                <w:spacing w:val="0"/>
              </w:rPr>
              <w:t>sex</w:t>
            </w:r>
          </w:p>
        </w:tc>
        <w:tc>
          <w:tcPr>
            <w:tcW w:w="744" w:type="dxa"/>
          </w:tcPr>
          <w:p w:rsidR="003708D0" w:rsidRDefault="003708D0" w:rsidP="00E13609">
            <w:pPr>
              <w:keepNext/>
              <w:spacing w:before="120"/>
              <w:rPr>
                <w:b/>
                <w:bCs/>
              </w:rPr>
            </w:pPr>
            <w:r>
              <w:rPr>
                <w:b/>
                <w:bCs/>
              </w:rPr>
              <w:t>age</w:t>
            </w:r>
          </w:p>
        </w:tc>
        <w:tc>
          <w:tcPr>
            <w:tcW w:w="1714" w:type="dxa"/>
          </w:tcPr>
          <w:p w:rsidR="003708D0" w:rsidRDefault="003708D0" w:rsidP="00E13609">
            <w:pPr>
              <w:keepNext/>
              <w:spacing w:before="120"/>
              <w:rPr>
                <w:b/>
                <w:bCs/>
              </w:rPr>
            </w:pPr>
            <w:r>
              <w:rPr>
                <w:b/>
                <w:bCs/>
              </w:rPr>
              <w:t>youngMale</w:t>
            </w:r>
          </w:p>
        </w:tc>
      </w:tr>
      <w:tr w:rsidR="003708D0" w:rsidTr="00A15820">
        <w:tc>
          <w:tcPr>
            <w:tcW w:w="720" w:type="dxa"/>
          </w:tcPr>
          <w:p w:rsidR="003708D0" w:rsidRDefault="003708D0" w:rsidP="00E13609">
            <w:pPr>
              <w:keepNext/>
              <w:spacing w:before="120"/>
            </w:pPr>
            <w:r>
              <w:t>'m'</w:t>
            </w:r>
          </w:p>
        </w:tc>
        <w:tc>
          <w:tcPr>
            <w:tcW w:w="744" w:type="dxa"/>
          </w:tcPr>
          <w:p w:rsidR="003708D0" w:rsidRDefault="003708D0" w:rsidP="00E13609">
            <w:pPr>
              <w:keepNext/>
              <w:spacing w:before="120"/>
            </w:pPr>
            <w:r>
              <w:t>18</w:t>
            </w:r>
          </w:p>
        </w:tc>
        <w:tc>
          <w:tcPr>
            <w:tcW w:w="1714" w:type="dxa"/>
          </w:tcPr>
          <w:p w:rsidR="003708D0" w:rsidRDefault="003708D0" w:rsidP="00E13609">
            <w:pPr>
              <w:keepNext/>
              <w:spacing w:before="120"/>
            </w:pPr>
            <w:r>
              <w:t>true</w:t>
            </w:r>
          </w:p>
        </w:tc>
      </w:tr>
      <w:tr w:rsidR="003708D0" w:rsidTr="00A15820">
        <w:tc>
          <w:tcPr>
            <w:tcW w:w="720" w:type="dxa"/>
          </w:tcPr>
          <w:p w:rsidR="003708D0" w:rsidRDefault="003708D0" w:rsidP="00E13609">
            <w:pPr>
              <w:keepNext/>
              <w:spacing w:before="120"/>
            </w:pPr>
            <w:r>
              <w:t>'m'</w:t>
            </w:r>
          </w:p>
        </w:tc>
        <w:tc>
          <w:tcPr>
            <w:tcW w:w="744" w:type="dxa"/>
          </w:tcPr>
          <w:p w:rsidR="003708D0" w:rsidRDefault="003708D0" w:rsidP="00E13609">
            <w:pPr>
              <w:keepNext/>
              <w:spacing w:before="120"/>
            </w:pPr>
            <w:r>
              <w:t>30</w:t>
            </w:r>
          </w:p>
        </w:tc>
        <w:tc>
          <w:tcPr>
            <w:tcW w:w="1714" w:type="dxa"/>
          </w:tcPr>
          <w:p w:rsidR="003708D0" w:rsidRDefault="003708D0" w:rsidP="00E13609">
            <w:pPr>
              <w:keepNext/>
              <w:spacing w:before="120"/>
            </w:pPr>
            <w:r>
              <w:t>false</w:t>
            </w:r>
          </w:p>
        </w:tc>
      </w:tr>
      <w:tr w:rsidR="003708D0" w:rsidTr="00A15820">
        <w:tc>
          <w:tcPr>
            <w:tcW w:w="720" w:type="dxa"/>
          </w:tcPr>
          <w:p w:rsidR="003708D0" w:rsidRDefault="003708D0" w:rsidP="00E13609">
            <w:pPr>
              <w:keepNext/>
              <w:spacing w:before="120"/>
            </w:pPr>
            <w:r>
              <w:t>'f'</w:t>
            </w:r>
          </w:p>
        </w:tc>
        <w:tc>
          <w:tcPr>
            <w:tcW w:w="744" w:type="dxa"/>
          </w:tcPr>
          <w:p w:rsidR="003708D0" w:rsidRDefault="003708D0" w:rsidP="00E13609">
            <w:pPr>
              <w:keepNext/>
              <w:spacing w:before="120"/>
            </w:pPr>
            <w:r>
              <w:t>18</w:t>
            </w:r>
          </w:p>
        </w:tc>
        <w:tc>
          <w:tcPr>
            <w:tcW w:w="1714" w:type="dxa"/>
          </w:tcPr>
          <w:p w:rsidR="003708D0" w:rsidRDefault="003708D0" w:rsidP="00E13609">
            <w:pPr>
              <w:keepNext/>
              <w:spacing w:before="120"/>
            </w:pPr>
            <w:r>
              <w:t>false</w:t>
            </w:r>
          </w:p>
        </w:tc>
      </w:tr>
      <w:tr w:rsidR="003708D0" w:rsidTr="00A15820">
        <w:tc>
          <w:tcPr>
            <w:tcW w:w="720" w:type="dxa"/>
          </w:tcPr>
          <w:p w:rsidR="003708D0" w:rsidRDefault="003708D0" w:rsidP="00E13609">
            <w:pPr>
              <w:keepNext/>
              <w:spacing w:before="120"/>
            </w:pPr>
            <w:r>
              <w:t>'f'</w:t>
            </w:r>
          </w:p>
        </w:tc>
        <w:tc>
          <w:tcPr>
            <w:tcW w:w="744" w:type="dxa"/>
          </w:tcPr>
          <w:p w:rsidR="003708D0" w:rsidRDefault="003708D0" w:rsidP="00E13609">
            <w:pPr>
              <w:keepNext/>
              <w:spacing w:before="120"/>
            </w:pPr>
            <w:r>
              <w:t>30</w:t>
            </w:r>
          </w:p>
        </w:tc>
        <w:tc>
          <w:tcPr>
            <w:tcW w:w="1714" w:type="dxa"/>
          </w:tcPr>
          <w:p w:rsidR="003708D0" w:rsidRDefault="003708D0" w:rsidP="00E13609">
            <w:pPr>
              <w:keepNext/>
              <w:spacing w:before="120"/>
            </w:pPr>
            <w:r>
              <w:t>false</w:t>
            </w:r>
          </w:p>
        </w:tc>
      </w:tr>
    </w:tbl>
    <w:p w:rsidR="003708D0" w:rsidRDefault="003708D0" w:rsidP="00E13609">
      <w:pPr>
        <w:keepNext/>
        <w:spacing w:before="120"/>
        <w:ind w:left="360"/>
      </w:pPr>
      <w:r>
        <w:t xml:space="preserve">Comments have been included in the method to indicate where the necessary code should be added. </w:t>
      </w:r>
    </w:p>
    <w:p w:rsidR="003708D0" w:rsidRDefault="003708D0">
      <w:pPr>
        <w:pStyle w:val="Heading3"/>
      </w:pPr>
      <w:r>
        <w:t xml:space="preserve">Assign </w:t>
      </w:r>
      <w:r>
        <w:rPr>
          <w:b/>
          <w:bCs/>
        </w:rPr>
        <w:t xml:space="preserve">validAge </w:t>
      </w:r>
      <w:r>
        <w:t xml:space="preserve">to an appropriate </w:t>
      </w:r>
      <w:r>
        <w:rPr>
          <w:b/>
          <w:bCs/>
        </w:rPr>
        <w:t xml:space="preserve">boolean </w:t>
      </w:r>
      <w:r>
        <w:t xml:space="preserve">expression. (A valid age is between 0 and 100). </w:t>
      </w:r>
    </w:p>
    <w:p w:rsidR="003708D0" w:rsidRDefault="003708D0">
      <w:pPr>
        <w:pStyle w:val="Heading3"/>
      </w:pPr>
      <w:r>
        <w:t xml:space="preserve">Add an </w:t>
      </w:r>
      <w:r>
        <w:rPr>
          <w:b/>
          <w:bCs/>
        </w:rPr>
        <w:t xml:space="preserve">if </w:t>
      </w:r>
      <w:r>
        <w:t xml:space="preserve">statement with a condition that tests </w:t>
      </w:r>
      <w:r>
        <w:rPr>
          <w:b/>
          <w:bCs/>
        </w:rPr>
        <w:t xml:space="preserve">validAge </w:t>
      </w:r>
      <w:r>
        <w:t>and executes the</w:t>
      </w:r>
      <w:r w:rsidR="006E1ACF">
        <w:t xml:space="preserve"> println() </w:t>
      </w:r>
      <w:r>
        <w:t xml:space="preserve">statement if </w:t>
      </w:r>
      <w:r>
        <w:rPr>
          <w:b/>
          <w:bCs/>
        </w:rPr>
        <w:t xml:space="preserve">validAge </w:t>
      </w:r>
      <w:r>
        <w:t>is false. (i.e. The age is not valid.)</w:t>
      </w:r>
    </w:p>
    <w:p w:rsidR="003708D0" w:rsidRDefault="003708D0">
      <w:pPr>
        <w:pStyle w:val="Heading3"/>
      </w:pPr>
      <w:r>
        <w:t xml:space="preserve">Modify the while clause to continue the while loop if </w:t>
      </w:r>
      <w:r>
        <w:rPr>
          <w:b/>
          <w:bCs/>
        </w:rPr>
        <w:t xml:space="preserve">validAge </w:t>
      </w:r>
      <w:r>
        <w:t xml:space="preserve">is false.  </w:t>
      </w:r>
    </w:p>
    <w:p w:rsidR="003708D0" w:rsidRDefault="003708D0">
      <w:pPr>
        <w:pStyle w:val="Heading2"/>
      </w:pPr>
      <w:r>
        <w:rPr>
          <w:iCs/>
        </w:rPr>
        <w:fldChar w:fldCharType="begin"/>
      </w:r>
      <w:r>
        <w:rPr>
          <w:iCs/>
        </w:rPr>
        <w:instrText xml:space="preserve">seq level0 \h \r1 </w:instrText>
      </w:r>
      <w:r>
        <w:rPr>
          <w:iCs/>
        </w:rPr>
        <w:fldChar w:fldCharType="end"/>
      </w:r>
      <w:r>
        <w:rPr>
          <w:iCs/>
        </w:rPr>
        <w:fldChar w:fldCharType="begin"/>
      </w:r>
      <w:r>
        <w:rPr>
          <w:iCs/>
        </w:rPr>
        <w:instrText xml:space="preserve">seq level1 \h \r2 </w:instrText>
      </w:r>
      <w:r>
        <w:rPr>
          <w:iCs/>
        </w:rPr>
        <w:fldChar w:fldCharType="end"/>
      </w:r>
      <w:r>
        <w:rPr>
          <w:iCs/>
        </w:rPr>
        <w:fldChar w:fldCharType="begin"/>
      </w:r>
      <w:r>
        <w:rPr>
          <w:iCs/>
        </w:rPr>
        <w:instrText xml:space="preserve">seq level2 \h \r0 </w:instrText>
      </w:r>
      <w:r>
        <w:rPr>
          <w:iCs/>
        </w:rPr>
        <w:fldChar w:fldCharType="end"/>
      </w:r>
      <w:r>
        <w:rPr>
          <w:iCs/>
        </w:rPr>
        <w:fldChar w:fldCharType="begin"/>
      </w:r>
      <w:r>
        <w:rPr>
          <w:iCs/>
        </w:rPr>
        <w:instrText xml:space="preserve">seq level3 \h \r0 </w:instrText>
      </w:r>
      <w:r>
        <w:rPr>
          <w:iCs/>
        </w:rPr>
        <w:fldChar w:fldCharType="end"/>
      </w:r>
      <w:r>
        <w:rPr>
          <w:iCs/>
        </w:rPr>
        <w:fldChar w:fldCharType="begin"/>
      </w:r>
      <w:r>
        <w:rPr>
          <w:iCs/>
        </w:rPr>
        <w:instrText xml:space="preserve">seq level4 \h \r0 </w:instrText>
      </w:r>
      <w:r>
        <w:rPr>
          <w:iCs/>
        </w:rPr>
        <w:fldChar w:fldCharType="end"/>
      </w:r>
      <w:r>
        <w:rPr>
          <w:iCs/>
        </w:rPr>
        <w:fldChar w:fldCharType="begin"/>
      </w:r>
      <w:r>
        <w:rPr>
          <w:iCs/>
        </w:rPr>
        <w:instrText xml:space="preserve">seq level5 \h \r0 </w:instrText>
      </w:r>
      <w:r>
        <w:rPr>
          <w:iCs/>
        </w:rPr>
        <w:fldChar w:fldCharType="end"/>
      </w:r>
      <w:r>
        <w:rPr>
          <w:iCs/>
        </w:rPr>
        <w:fldChar w:fldCharType="begin"/>
      </w:r>
      <w:r>
        <w:rPr>
          <w:iCs/>
        </w:rPr>
        <w:instrText xml:space="preserve">seq level6 \h \r0 </w:instrText>
      </w:r>
      <w:r>
        <w:rPr>
          <w:iCs/>
        </w:rPr>
        <w:fldChar w:fldCharType="end"/>
      </w:r>
      <w:r>
        <w:rPr>
          <w:iCs/>
        </w:rPr>
        <w:fldChar w:fldCharType="begin"/>
      </w:r>
      <w:r>
        <w:rPr>
          <w:iCs/>
        </w:rPr>
        <w:instrText xml:space="preserve">seq level7 \h \r0 </w:instrText>
      </w:r>
      <w:r>
        <w:rPr>
          <w:iCs/>
        </w:rPr>
        <w:fldChar w:fldCharType="end"/>
      </w:r>
      <w:r>
        <w:rPr>
          <w:iCs/>
        </w:rPr>
        <w:t>Run the program</w:t>
      </w:r>
      <w:r w:rsidR="00E66A79">
        <w:rPr>
          <w:iCs/>
        </w:rPr>
        <w:t xml:space="preserve"> to test your changes</w:t>
      </w:r>
      <w:r>
        <w:rPr>
          <w:iCs/>
        </w:rPr>
        <w:t>.</w:t>
      </w:r>
      <w:r>
        <w:t xml:space="preserve"> Test for ages 102, -2 and your own age.</w:t>
      </w:r>
    </w:p>
    <w:p w:rsidR="003708D0" w:rsidRDefault="003708D0">
      <w:pPr>
        <w:pStyle w:val="Heading2"/>
      </w:pPr>
      <w:r>
        <w:t xml:space="preserve">Modify the program to ask the user to confirm the age if it is greater than 100. If the user confirms the age, accept it. If the user does not, prompt again. Use the char variable </w:t>
      </w:r>
      <w:r>
        <w:rPr>
          <w:b/>
          <w:bCs/>
        </w:rPr>
        <w:t>confirm</w:t>
      </w:r>
      <w:r>
        <w:t xml:space="preserve"> to enter the answer to the confirm prompt.</w:t>
      </w:r>
      <w:r>
        <w:rPr>
          <w:b/>
          <w:bCs/>
        </w:rPr>
        <w:t xml:space="preserve"> </w:t>
      </w:r>
      <w:r>
        <w:t>Two sample runs follow:</w:t>
      </w:r>
    </w:p>
    <w:p w:rsidR="003708D0" w:rsidRDefault="003708D0" w:rsidP="00E13609">
      <w:pPr>
        <w:pBdr>
          <w:top w:val="single" w:sz="4" w:space="1" w:color="auto"/>
          <w:left w:val="single" w:sz="4" w:space="4" w:color="auto"/>
          <w:bottom w:val="single" w:sz="4" w:space="1" w:color="auto"/>
          <w:right w:val="single" w:sz="4" w:space="4" w:color="auto"/>
        </w:pBdr>
        <w:shd w:val="pct5" w:color="auto" w:fill="auto"/>
        <w:ind w:left="720"/>
        <w:rPr>
          <w:rFonts w:ascii="Courier New" w:hAnsi="Courier New"/>
          <w:sz w:val="20"/>
        </w:rPr>
      </w:pPr>
      <w:r>
        <w:rPr>
          <w:rFonts w:ascii="Courier New" w:hAnsi="Courier New"/>
          <w:sz w:val="20"/>
        </w:rPr>
        <w:t>Enter an age between 0 and 100: 105</w:t>
      </w:r>
    </w:p>
    <w:p w:rsidR="003708D0" w:rsidRDefault="003708D0" w:rsidP="00E13609">
      <w:pPr>
        <w:pBdr>
          <w:top w:val="single" w:sz="4" w:space="1" w:color="auto"/>
          <w:left w:val="single" w:sz="4" w:space="4" w:color="auto"/>
          <w:bottom w:val="single" w:sz="4" w:space="1" w:color="auto"/>
          <w:right w:val="single" w:sz="4" w:space="4" w:color="auto"/>
        </w:pBdr>
        <w:shd w:val="pct5" w:color="auto" w:fill="auto"/>
        <w:ind w:left="720"/>
        <w:rPr>
          <w:rFonts w:ascii="Courier New" w:hAnsi="Courier New"/>
          <w:sz w:val="20"/>
        </w:rPr>
      </w:pPr>
      <w:r>
        <w:rPr>
          <w:rFonts w:ascii="Courier New" w:hAnsi="Courier New"/>
          <w:sz w:val="20"/>
        </w:rPr>
        <w:t>105 is awfully old. Is this the correct age? y</w:t>
      </w:r>
    </w:p>
    <w:p w:rsidR="003708D0" w:rsidRDefault="003708D0" w:rsidP="00E13609">
      <w:pPr>
        <w:pBdr>
          <w:top w:val="single" w:sz="4" w:space="1" w:color="auto"/>
          <w:left w:val="single" w:sz="4" w:space="4" w:color="auto"/>
          <w:bottom w:val="single" w:sz="4" w:space="1" w:color="auto"/>
          <w:right w:val="single" w:sz="4" w:space="4" w:color="auto"/>
        </w:pBdr>
        <w:shd w:val="pct5" w:color="auto" w:fill="auto"/>
        <w:ind w:left="720"/>
        <w:rPr>
          <w:rFonts w:ascii="Courier New" w:hAnsi="Courier New"/>
          <w:sz w:val="20"/>
        </w:rPr>
      </w:pPr>
      <w:r>
        <w:rPr>
          <w:rFonts w:ascii="Courier New" w:hAnsi="Courier New"/>
          <w:sz w:val="20"/>
        </w:rPr>
        <w:t>105 is a valid age. Thank-you</w:t>
      </w:r>
    </w:p>
    <w:p w:rsidR="003708D0" w:rsidRDefault="003708D0">
      <w:pPr>
        <w:pStyle w:val="EndnoteText"/>
        <w:rPr>
          <w:rFonts w:ascii="Courier New" w:hAnsi="Courier New"/>
        </w:rPr>
      </w:pPr>
    </w:p>
    <w:p w:rsidR="003708D0" w:rsidRDefault="003708D0" w:rsidP="00E13609">
      <w:pPr>
        <w:pBdr>
          <w:top w:val="single" w:sz="4" w:space="1" w:color="auto"/>
          <w:left w:val="single" w:sz="4" w:space="4" w:color="auto"/>
          <w:bottom w:val="single" w:sz="4" w:space="1" w:color="auto"/>
          <w:right w:val="single" w:sz="4" w:space="4" w:color="auto"/>
        </w:pBdr>
        <w:shd w:val="pct5" w:color="000000" w:fill="FFFFFF"/>
        <w:ind w:left="720"/>
        <w:rPr>
          <w:rFonts w:ascii="Courier New" w:hAnsi="Courier New"/>
          <w:sz w:val="20"/>
        </w:rPr>
      </w:pPr>
      <w:r>
        <w:rPr>
          <w:rFonts w:ascii="Courier New" w:hAnsi="Courier New"/>
          <w:sz w:val="20"/>
        </w:rPr>
        <w:t>Enter an age between 0 and 100: 105</w:t>
      </w:r>
    </w:p>
    <w:p w:rsidR="003708D0" w:rsidRDefault="003708D0" w:rsidP="00E13609">
      <w:pPr>
        <w:pBdr>
          <w:top w:val="single" w:sz="4" w:space="1" w:color="auto"/>
          <w:left w:val="single" w:sz="4" w:space="4" w:color="auto"/>
          <w:bottom w:val="single" w:sz="4" w:space="1" w:color="auto"/>
          <w:right w:val="single" w:sz="4" w:space="4" w:color="auto"/>
        </w:pBdr>
        <w:shd w:val="pct5" w:color="000000" w:fill="FFFFFF"/>
        <w:ind w:left="720"/>
        <w:rPr>
          <w:rFonts w:ascii="Courier New" w:hAnsi="Courier New"/>
          <w:sz w:val="20"/>
        </w:rPr>
      </w:pPr>
      <w:r>
        <w:rPr>
          <w:rFonts w:ascii="Courier New" w:hAnsi="Courier New"/>
          <w:sz w:val="20"/>
        </w:rPr>
        <w:t>105 is awfully old. Is this the correct age? n</w:t>
      </w:r>
    </w:p>
    <w:p w:rsidR="003708D0" w:rsidRDefault="003708D0" w:rsidP="00E13609">
      <w:pPr>
        <w:pBdr>
          <w:top w:val="single" w:sz="4" w:space="1" w:color="auto"/>
          <w:left w:val="single" w:sz="4" w:space="4" w:color="auto"/>
          <w:bottom w:val="single" w:sz="4" w:space="1" w:color="auto"/>
          <w:right w:val="single" w:sz="4" w:space="4" w:color="auto"/>
        </w:pBdr>
        <w:shd w:val="pct5" w:color="000000" w:fill="FFFFFF"/>
        <w:ind w:left="720"/>
        <w:rPr>
          <w:rFonts w:ascii="Courier New" w:hAnsi="Courier New"/>
          <w:sz w:val="20"/>
        </w:rPr>
      </w:pPr>
      <w:r>
        <w:rPr>
          <w:rFonts w:ascii="Courier New" w:hAnsi="Courier New"/>
          <w:sz w:val="20"/>
        </w:rPr>
        <w:t>105 is not between 0 and 100.Please Re-enter: 95</w:t>
      </w:r>
    </w:p>
    <w:p w:rsidR="003708D0" w:rsidRDefault="003708D0" w:rsidP="00E13609">
      <w:pPr>
        <w:pBdr>
          <w:top w:val="single" w:sz="4" w:space="1" w:color="auto"/>
          <w:left w:val="single" w:sz="4" w:space="4" w:color="auto"/>
          <w:bottom w:val="single" w:sz="4" w:space="1" w:color="auto"/>
          <w:right w:val="single" w:sz="4" w:space="4" w:color="auto"/>
        </w:pBdr>
        <w:shd w:val="pct5" w:color="000000" w:fill="FFFFFF"/>
        <w:ind w:left="720"/>
        <w:rPr>
          <w:rFonts w:ascii="Courier New" w:hAnsi="Courier New"/>
          <w:sz w:val="20"/>
        </w:rPr>
      </w:pPr>
      <w:r>
        <w:rPr>
          <w:rFonts w:ascii="Courier New" w:hAnsi="Courier New"/>
          <w:sz w:val="20"/>
        </w:rPr>
        <w:t>95 is a valid age. Thank-you</w:t>
      </w:r>
      <w:r>
        <w:rPr>
          <w:sz w:val="20"/>
        </w:rPr>
        <w:t xml:space="preserve"> </w:t>
      </w:r>
    </w:p>
    <w:p w:rsidR="003708D0" w:rsidRDefault="00DB6FC5">
      <w:pPr>
        <w:pStyle w:val="Heading1"/>
      </w:pPr>
      <w:r>
        <w:t>Loop</w:t>
      </w:r>
      <w:r w:rsidR="003708D0">
        <w:t xml:space="preserve"> </w:t>
      </w:r>
      <w:r>
        <w:t>Practice</w:t>
      </w:r>
    </w:p>
    <w:p w:rsidR="003708D0" w:rsidRDefault="003708D0" w:rsidP="00101031">
      <w:pPr>
        <w:keepNext/>
        <w:suppressAutoHyphens/>
        <w:ind w:left="1152" w:hanging="1152"/>
        <w:rPr>
          <w:spacing w:val="-3"/>
        </w:rPr>
      </w:pPr>
      <w:r>
        <w:rPr>
          <w:b/>
          <w:i/>
          <w:spacing w:val="-3"/>
        </w:rPr>
        <w:t>Purpose:</w:t>
      </w:r>
      <w:r>
        <w:rPr>
          <w:spacing w:val="-3"/>
        </w:rPr>
        <w:tab/>
        <w:t>Use a loop to display a range of prime numbers</w:t>
      </w:r>
      <w:r w:rsidR="00FB43E7">
        <w:rPr>
          <w:spacing w:val="-3"/>
        </w:rPr>
        <w:t xml:space="preserve"> in a </w:t>
      </w:r>
      <w:r w:rsidR="00745D40">
        <w:rPr>
          <w:spacing w:val="-3"/>
        </w:rPr>
        <w:t>frame</w:t>
      </w:r>
      <w:r>
        <w:rPr>
          <w:spacing w:val="-3"/>
        </w:rPr>
        <w:t>.</w:t>
      </w:r>
    </w:p>
    <w:p w:rsidR="003708D0" w:rsidRDefault="003708D0" w:rsidP="00E563C3">
      <w:pPr>
        <w:keepNext/>
        <w:spacing w:before="120"/>
        <w:rPr>
          <w:b/>
          <w:i/>
        </w:rPr>
      </w:pPr>
      <w:r>
        <w:rPr>
          <w:b/>
          <w:i/>
        </w:rPr>
        <w:t>To Do:</w:t>
      </w:r>
    </w:p>
    <w:p w:rsidR="00FB43E7" w:rsidRDefault="002934BC" w:rsidP="00CE0AF9">
      <w:pPr>
        <w:rPr>
          <w:b/>
        </w:rPr>
      </w:pPr>
      <w:r>
        <w:t xml:space="preserve">Atlas Computer Security has contacted you to write </w:t>
      </w:r>
      <w:r w:rsidR="00CE0AF9">
        <w:t xml:space="preserve">program </w:t>
      </w:r>
      <w:r>
        <w:t xml:space="preserve">that will </w:t>
      </w:r>
      <w:r w:rsidR="00324510">
        <w:t>provide a list of prime numbers less than a specified number</w:t>
      </w:r>
      <w:r w:rsidR="001F0B67">
        <w:t>.</w:t>
      </w:r>
      <w:r w:rsidR="00FB43E7">
        <w:t xml:space="preserve"> </w:t>
      </w:r>
    </w:p>
    <w:p w:rsidR="00810234" w:rsidRDefault="00810234" w:rsidP="001F0B67">
      <w:pPr>
        <w:pStyle w:val="Heading2"/>
      </w:pPr>
      <w:r>
        <w:t xml:space="preserve">Create a class called </w:t>
      </w:r>
      <w:r w:rsidRPr="00810234">
        <w:rPr>
          <w:b/>
        </w:rPr>
        <w:t>Primes</w:t>
      </w:r>
      <w:r w:rsidR="000E56C3">
        <w:rPr>
          <w:b/>
        </w:rPr>
        <w:t xml:space="preserve"> </w:t>
      </w:r>
      <w:r w:rsidR="000E56C3" w:rsidRPr="000E56C3">
        <w:t xml:space="preserve">in the </w:t>
      </w:r>
      <w:r w:rsidR="000E56C3">
        <w:rPr>
          <w:b/>
        </w:rPr>
        <w:t xml:space="preserve">primes </w:t>
      </w:r>
      <w:r w:rsidR="000E56C3" w:rsidRPr="000E56C3">
        <w:t>package</w:t>
      </w:r>
      <w:r>
        <w:t xml:space="preserve">. It should have a single method called </w:t>
      </w:r>
      <w:r w:rsidRPr="00810234">
        <w:rPr>
          <w:b/>
        </w:rPr>
        <w:t>isPrime()</w:t>
      </w:r>
      <w:r>
        <w:rPr>
          <w:b/>
        </w:rPr>
        <w:t xml:space="preserve"> </w:t>
      </w:r>
      <w:r>
        <w:t>that returns true if the integer parameter is a prime number and false otherwise</w:t>
      </w:r>
      <w:r w:rsidRPr="00810234">
        <w:rPr>
          <w:b/>
        </w:rPr>
        <w:t>.</w:t>
      </w:r>
      <w:r>
        <w:t xml:space="preserve"> The IPO for the </w:t>
      </w:r>
      <w:r w:rsidRPr="00810234">
        <w:rPr>
          <w:b/>
        </w:rPr>
        <w:t>isPrime()</w:t>
      </w:r>
      <w:r>
        <w:t xml:space="preserve"> method is given here.</w:t>
      </w:r>
    </w:p>
    <w:p w:rsidR="00810234" w:rsidRPr="00A17BCD" w:rsidRDefault="00810234" w:rsidP="00810234">
      <w:pPr>
        <w:spacing w:before="120"/>
        <w:rPr>
          <w:b/>
        </w:rPr>
      </w:pPr>
      <w:r w:rsidRPr="00A17BCD">
        <w:rPr>
          <w:b/>
        </w:rPr>
        <w:t>isPrime() method IPO Diagram: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8"/>
        <w:gridCol w:w="4523"/>
        <w:gridCol w:w="3109"/>
      </w:tblGrid>
      <w:tr w:rsidR="00810234" w:rsidTr="0064492D">
        <w:trPr>
          <w:tblHeader/>
        </w:trPr>
        <w:tc>
          <w:tcPr>
            <w:tcW w:w="1748" w:type="dxa"/>
          </w:tcPr>
          <w:p w:rsidR="00810234" w:rsidRPr="0064492D" w:rsidRDefault="00810234" w:rsidP="0054509F">
            <w:pPr>
              <w:rPr>
                <w:b/>
              </w:rPr>
            </w:pPr>
            <w:r w:rsidRPr="0064492D">
              <w:rPr>
                <w:b/>
              </w:rPr>
              <w:t>Input</w:t>
            </w:r>
          </w:p>
        </w:tc>
        <w:tc>
          <w:tcPr>
            <w:tcW w:w="4596" w:type="dxa"/>
          </w:tcPr>
          <w:p w:rsidR="00810234" w:rsidRPr="0064492D" w:rsidRDefault="00810234" w:rsidP="0054509F">
            <w:pPr>
              <w:rPr>
                <w:b/>
              </w:rPr>
            </w:pPr>
            <w:r w:rsidRPr="0064492D">
              <w:rPr>
                <w:b/>
              </w:rPr>
              <w:t>Process</w:t>
            </w:r>
          </w:p>
        </w:tc>
        <w:tc>
          <w:tcPr>
            <w:tcW w:w="3192" w:type="dxa"/>
          </w:tcPr>
          <w:p w:rsidR="00810234" w:rsidRPr="0064492D" w:rsidRDefault="00810234" w:rsidP="0054509F">
            <w:pPr>
              <w:rPr>
                <w:b/>
              </w:rPr>
            </w:pPr>
            <w:r w:rsidRPr="0064492D">
              <w:rPr>
                <w:b/>
              </w:rPr>
              <w:t>Output</w:t>
            </w:r>
          </w:p>
        </w:tc>
      </w:tr>
      <w:tr w:rsidR="00810234" w:rsidTr="0064492D">
        <w:trPr>
          <w:trHeight w:val="3077"/>
        </w:trPr>
        <w:tc>
          <w:tcPr>
            <w:tcW w:w="1748" w:type="dxa"/>
          </w:tcPr>
          <w:p w:rsidR="00810234" w:rsidRDefault="00810234" w:rsidP="0054509F">
            <w:r>
              <w:t>n – a number</w:t>
            </w:r>
          </w:p>
        </w:tc>
        <w:tc>
          <w:tcPr>
            <w:tcW w:w="4596" w:type="dxa"/>
          </w:tcPr>
          <w:p w:rsidR="00810234" w:rsidRDefault="00810234" w:rsidP="0054509F">
            <w:r>
              <w:t>Declare boolean notDivisibleYet</w:t>
            </w:r>
          </w:p>
          <w:p w:rsidR="00810234" w:rsidRDefault="00810234" w:rsidP="0054509F">
            <w:r>
              <w:t>Declare numeric k</w:t>
            </w:r>
          </w:p>
          <w:p w:rsidR="00810234" w:rsidRDefault="00810234" w:rsidP="0064492D">
            <w:pPr>
              <w:numPr>
                <w:ilvl w:val="0"/>
                <w:numId w:val="11"/>
              </w:numPr>
            </w:pPr>
            <w:r>
              <w:t>Initialize notDivisibleYet to true</w:t>
            </w:r>
          </w:p>
          <w:p w:rsidR="00810234" w:rsidRDefault="00810234" w:rsidP="0064492D">
            <w:pPr>
              <w:numPr>
                <w:ilvl w:val="0"/>
                <w:numId w:val="11"/>
              </w:numPr>
            </w:pPr>
            <w:r>
              <w:t>Initialize k to 2</w:t>
            </w:r>
          </w:p>
          <w:p w:rsidR="00810234" w:rsidRDefault="00810234" w:rsidP="0064492D">
            <w:pPr>
              <w:numPr>
                <w:ilvl w:val="0"/>
                <w:numId w:val="11"/>
              </w:numPr>
            </w:pPr>
            <w:r>
              <w:t>loop while (notDivisibleYet and k &lt; n)</w:t>
            </w:r>
          </w:p>
          <w:p w:rsidR="00810234" w:rsidRDefault="00810234" w:rsidP="0064492D">
            <w:pPr>
              <w:numPr>
                <w:ilvl w:val="1"/>
                <w:numId w:val="11"/>
              </w:numPr>
            </w:pPr>
            <w:r>
              <w:t>if n is divisible by k then</w:t>
            </w:r>
          </w:p>
          <w:p w:rsidR="00810234" w:rsidRDefault="00810234" w:rsidP="0064492D">
            <w:pPr>
              <w:numPr>
                <w:ilvl w:val="2"/>
                <w:numId w:val="11"/>
              </w:numPr>
            </w:pPr>
            <w:r>
              <w:t>set notDivisibleYet to false</w:t>
            </w:r>
          </w:p>
          <w:p w:rsidR="00810234" w:rsidRDefault="00810234" w:rsidP="0064492D">
            <w:pPr>
              <w:ind w:left="720"/>
            </w:pPr>
            <w:r>
              <w:t>end if</w:t>
            </w:r>
          </w:p>
          <w:p w:rsidR="00810234" w:rsidRDefault="00810234" w:rsidP="0064492D">
            <w:pPr>
              <w:numPr>
                <w:ilvl w:val="1"/>
                <w:numId w:val="11"/>
              </w:numPr>
            </w:pPr>
            <w:r>
              <w:t>increment k</w:t>
            </w:r>
            <w:r>
              <w:tab/>
            </w:r>
          </w:p>
          <w:p w:rsidR="00810234" w:rsidRDefault="00810234" w:rsidP="0064492D">
            <w:pPr>
              <w:ind w:left="360"/>
            </w:pPr>
            <w:r>
              <w:t>end loop</w:t>
            </w:r>
          </w:p>
          <w:p w:rsidR="00810234" w:rsidRDefault="00810234" w:rsidP="0064492D">
            <w:pPr>
              <w:numPr>
                <w:ilvl w:val="0"/>
                <w:numId w:val="11"/>
              </w:numPr>
            </w:pPr>
            <w:r>
              <w:t>return notDivisibleYet</w:t>
            </w:r>
          </w:p>
        </w:tc>
        <w:tc>
          <w:tcPr>
            <w:tcW w:w="3192" w:type="dxa"/>
          </w:tcPr>
          <w:p w:rsidR="00810234" w:rsidRDefault="00810234" w:rsidP="0054509F">
            <w:r>
              <w:t>true if n is prime; false otherwise</w:t>
            </w:r>
          </w:p>
        </w:tc>
      </w:tr>
    </w:tbl>
    <w:p w:rsidR="00774CDA" w:rsidRDefault="00774CDA" w:rsidP="001F0B67">
      <w:pPr>
        <w:pStyle w:val="Heading2"/>
      </w:pPr>
      <w:r>
        <w:t xml:space="preserve">Create a </w:t>
      </w:r>
      <w:r w:rsidR="0048041C">
        <w:t>frame</w:t>
      </w:r>
      <w:r>
        <w:t xml:space="preserve"> called </w:t>
      </w:r>
      <w:r w:rsidR="001A6CEC" w:rsidRPr="001705BA">
        <w:rPr>
          <w:b/>
        </w:rPr>
        <w:t>Primes</w:t>
      </w:r>
      <w:r w:rsidR="001A6CEC">
        <w:rPr>
          <w:b/>
        </w:rPr>
        <w:t>List</w:t>
      </w:r>
      <w:r w:rsidR="001A6CEC" w:rsidRPr="001705BA">
        <w:rPr>
          <w:b/>
        </w:rPr>
        <w:t>Frame</w:t>
      </w:r>
      <w:r>
        <w:t xml:space="preserve">. </w:t>
      </w:r>
      <w:r w:rsidR="001F1A63">
        <w:t xml:space="preserve">Create a JPanel for the label and text field and put the panel in the center. Put the display area in the south. </w:t>
      </w:r>
      <w:r w:rsidR="0048041C">
        <w:t>Set the size of the frame to (300,250)</w:t>
      </w:r>
      <w:r w:rsidR="0057449F">
        <w:t xml:space="preserve"> and your display area to (10,20)</w:t>
      </w:r>
      <w:r w:rsidR="0048041C">
        <w:t xml:space="preserve">. </w:t>
      </w:r>
      <w:r w:rsidR="004E5F18">
        <w:t>Your frame</w:t>
      </w:r>
      <w:r w:rsidR="0048041C">
        <w:t xml:space="preserve"> should look like:</w:t>
      </w:r>
    </w:p>
    <w:p w:rsidR="0048041C" w:rsidRPr="0048041C" w:rsidRDefault="001465EF" w:rsidP="0048041C">
      <w:r>
        <w:rPr>
          <w:noProof/>
          <w:lang w:val="en-US"/>
        </w:rPr>
        <w:drawing>
          <wp:anchor distT="0" distB="0" distL="114300" distR="114300" simplePos="0" relativeHeight="251656704" behindDoc="0" locked="0" layoutInCell="1" allowOverlap="1" wp14:anchorId="1A41B7F8" wp14:editId="663B7364">
            <wp:simplePos x="0" y="0"/>
            <wp:positionH relativeFrom="column">
              <wp:align>center</wp:align>
            </wp:positionH>
            <wp:positionV relativeFrom="paragraph">
              <wp:posOffset>2540</wp:posOffset>
            </wp:positionV>
            <wp:extent cx="2857500" cy="2381250"/>
            <wp:effectExtent l="0" t="0" r="0" b="0"/>
            <wp:wrapTopAndBottom/>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CDA" w:rsidRDefault="004E5F18" w:rsidP="001F0B67">
      <w:pPr>
        <w:pStyle w:val="Heading2"/>
      </w:pPr>
      <w:r>
        <w:t xml:space="preserve">Add an action listener to your text field. Code the </w:t>
      </w:r>
      <w:r w:rsidRPr="004E5F18">
        <w:rPr>
          <w:b/>
        </w:rPr>
        <w:t>actionPerformed</w:t>
      </w:r>
      <w:r>
        <w:rPr>
          <w:b/>
        </w:rPr>
        <w:t>()</w:t>
      </w:r>
      <w:r>
        <w:t xml:space="preserve"> method using the following algorithm</w:t>
      </w:r>
      <w:r w:rsidR="00DB6FC5">
        <w:t xml:space="preserve">. Use a </w:t>
      </w:r>
      <w:r w:rsidR="00EA4370" w:rsidRPr="00EA4370">
        <w:rPr>
          <w:b/>
        </w:rPr>
        <w:t>d</w:t>
      </w:r>
      <w:r w:rsidR="00EA4370">
        <w:rPr>
          <w:b/>
        </w:rPr>
        <w:t xml:space="preserve">o while </w:t>
      </w:r>
      <w:r w:rsidR="00DB6FC5">
        <w:t xml:space="preserve">loop instead of a </w:t>
      </w:r>
      <w:r w:rsidR="00DB6FC5" w:rsidRPr="00EA4370">
        <w:rPr>
          <w:b/>
        </w:rPr>
        <w:t>while</w:t>
      </w:r>
      <w:r w:rsidR="00DB6FC5">
        <w:t xml:space="preserve"> loop in your </w:t>
      </w:r>
      <w:r>
        <w:t>method</w:t>
      </w:r>
      <w:r w:rsidR="00DB6FC5">
        <w:t>.</w:t>
      </w:r>
    </w:p>
    <w:p w:rsidR="00774CDA" w:rsidRPr="00A17BCD" w:rsidRDefault="004E5F18" w:rsidP="00774CDA">
      <w:pPr>
        <w:keepNext/>
        <w:spacing w:before="120"/>
        <w:rPr>
          <w:b/>
        </w:rPr>
      </w:pPr>
      <w:r>
        <w:rPr>
          <w:b/>
        </w:rPr>
        <w:t>actionPerformed</w:t>
      </w:r>
      <w:r w:rsidR="00774CDA" w:rsidRPr="00A17BCD">
        <w:rPr>
          <w:b/>
        </w:rPr>
        <w:t>() method</w:t>
      </w:r>
      <w:r w:rsidR="00774CDA">
        <w:rPr>
          <w:b/>
        </w:rPr>
        <w:t xml:space="preserve"> IPO Diagram</w:t>
      </w:r>
      <w:r w:rsidR="00774CDA" w:rsidRPr="00A17BCD">
        <w:rPr>
          <w:b/>
        </w:rPr>
        <w:t>:</w:t>
      </w:r>
    </w:p>
    <w:tbl>
      <w:tblPr>
        <w:tblW w:w="9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7415"/>
        <w:gridCol w:w="1140"/>
      </w:tblGrid>
      <w:tr w:rsidR="00774CDA" w:rsidRPr="00774CDA" w:rsidTr="004E5F18">
        <w:trPr>
          <w:tblHeader/>
        </w:trPr>
        <w:tc>
          <w:tcPr>
            <w:tcW w:w="1056" w:type="dxa"/>
          </w:tcPr>
          <w:p w:rsidR="00774CDA" w:rsidRPr="00774CDA" w:rsidRDefault="00774CDA" w:rsidP="00774CDA">
            <w:pPr>
              <w:keepNext/>
              <w:rPr>
                <w:b/>
              </w:rPr>
            </w:pPr>
            <w:r w:rsidRPr="00774CDA">
              <w:rPr>
                <w:b/>
              </w:rPr>
              <w:t>Input</w:t>
            </w:r>
          </w:p>
        </w:tc>
        <w:tc>
          <w:tcPr>
            <w:tcW w:w="7415" w:type="dxa"/>
          </w:tcPr>
          <w:p w:rsidR="00774CDA" w:rsidRPr="00774CDA" w:rsidRDefault="00774CDA" w:rsidP="00774CDA">
            <w:pPr>
              <w:keepNext/>
              <w:rPr>
                <w:b/>
              </w:rPr>
            </w:pPr>
            <w:r w:rsidRPr="00774CDA">
              <w:rPr>
                <w:b/>
              </w:rPr>
              <w:t>Process</w:t>
            </w:r>
          </w:p>
        </w:tc>
        <w:tc>
          <w:tcPr>
            <w:tcW w:w="1140" w:type="dxa"/>
          </w:tcPr>
          <w:p w:rsidR="00774CDA" w:rsidRPr="00774CDA" w:rsidRDefault="00774CDA" w:rsidP="00774CDA">
            <w:pPr>
              <w:keepNext/>
              <w:rPr>
                <w:b/>
              </w:rPr>
            </w:pPr>
            <w:r w:rsidRPr="00774CDA">
              <w:rPr>
                <w:b/>
              </w:rPr>
              <w:t>Output</w:t>
            </w:r>
          </w:p>
        </w:tc>
      </w:tr>
      <w:tr w:rsidR="00774CDA" w:rsidTr="004E5F18">
        <w:tc>
          <w:tcPr>
            <w:tcW w:w="1056" w:type="dxa"/>
          </w:tcPr>
          <w:p w:rsidR="00774CDA" w:rsidRDefault="004E5F18" w:rsidP="00774CDA">
            <w:r>
              <w:t>none</w:t>
            </w:r>
          </w:p>
        </w:tc>
        <w:tc>
          <w:tcPr>
            <w:tcW w:w="7415" w:type="dxa"/>
          </w:tcPr>
          <w:p w:rsidR="006E1ACF" w:rsidRPr="00DB6FC5" w:rsidRDefault="006E1ACF" w:rsidP="006E1ACF">
            <w:pPr>
              <w:pStyle w:val="Marks"/>
              <w:shd w:val="clear" w:color="auto" w:fill="FFFFFF"/>
              <w:tabs>
                <w:tab w:val="clear" w:pos="684"/>
                <w:tab w:val="clear" w:pos="1425"/>
                <w:tab w:val="left" w:pos="363"/>
              </w:tabs>
              <w:rPr>
                <w:rFonts w:ascii="Verdana" w:hAnsi="Verdana"/>
                <w:sz w:val="22"/>
                <w:szCs w:val="22"/>
              </w:rPr>
            </w:pPr>
            <w:r w:rsidRPr="00DB6FC5">
              <w:rPr>
                <w:rFonts w:ascii="Verdana" w:hAnsi="Verdana"/>
                <w:sz w:val="22"/>
                <w:szCs w:val="22"/>
              </w:rPr>
              <w:t xml:space="preserve">Declare and instantiate a private </w:t>
            </w:r>
            <w:r w:rsidRPr="00DB6FC5">
              <w:rPr>
                <w:rFonts w:ascii="Verdana" w:hAnsi="Verdana"/>
                <w:b/>
                <w:sz w:val="22"/>
                <w:szCs w:val="22"/>
              </w:rPr>
              <w:t>Primes</w:t>
            </w:r>
            <w:r w:rsidRPr="00DB6FC5">
              <w:rPr>
                <w:rFonts w:ascii="Verdana" w:hAnsi="Verdana"/>
                <w:sz w:val="22"/>
                <w:szCs w:val="22"/>
              </w:rPr>
              <w:t xml:space="preserve"> object called </w:t>
            </w:r>
            <w:r w:rsidRPr="00DB6FC5">
              <w:rPr>
                <w:rFonts w:ascii="Verdana" w:hAnsi="Verdana"/>
                <w:b/>
                <w:sz w:val="22"/>
                <w:szCs w:val="22"/>
              </w:rPr>
              <w:t>primes</w:t>
            </w:r>
            <w:r w:rsidRPr="00DB6FC5">
              <w:rPr>
                <w:rFonts w:ascii="Verdana" w:hAnsi="Verdana"/>
                <w:sz w:val="22"/>
                <w:szCs w:val="22"/>
              </w:rPr>
              <w:t xml:space="preserve"> </w:t>
            </w:r>
          </w:p>
          <w:p w:rsidR="00774CDA" w:rsidRDefault="00774CDA" w:rsidP="00774CDA">
            <w:pPr>
              <w:pStyle w:val="Marks"/>
              <w:shd w:val="clear" w:color="auto" w:fill="FFFFFF"/>
              <w:tabs>
                <w:tab w:val="clear" w:pos="684"/>
                <w:tab w:val="clear" w:pos="1425"/>
                <w:tab w:val="left" w:pos="363"/>
              </w:tabs>
              <w:rPr>
                <w:rFonts w:ascii="Verdana" w:hAnsi="Verdana"/>
                <w:sz w:val="22"/>
                <w:szCs w:val="22"/>
              </w:rPr>
            </w:pPr>
            <w:r>
              <w:rPr>
                <w:rFonts w:ascii="Verdana" w:hAnsi="Verdana"/>
                <w:sz w:val="22"/>
                <w:szCs w:val="22"/>
              </w:rPr>
              <w:t>Declare numeric</w:t>
            </w:r>
            <w:r w:rsidR="004E5F18">
              <w:rPr>
                <w:rFonts w:ascii="Verdana" w:hAnsi="Verdana"/>
                <w:sz w:val="22"/>
                <w:szCs w:val="22"/>
              </w:rPr>
              <w:t xml:space="preserve"> maxNum, k</w:t>
            </w:r>
          </w:p>
          <w:p w:rsidR="00FB07D4" w:rsidRPr="00FB07D4" w:rsidRDefault="004E5F18" w:rsidP="00FB07D4">
            <w:pPr>
              <w:pStyle w:val="Marks"/>
              <w:numPr>
                <w:ilvl w:val="0"/>
                <w:numId w:val="22"/>
              </w:numPr>
              <w:shd w:val="clear" w:color="auto" w:fill="FFFFFF"/>
              <w:tabs>
                <w:tab w:val="clear" w:pos="684"/>
                <w:tab w:val="clear" w:pos="1425"/>
                <w:tab w:val="left" w:pos="363"/>
              </w:tabs>
              <w:rPr>
                <w:rFonts w:ascii="Verdana" w:hAnsi="Verdana"/>
                <w:sz w:val="22"/>
                <w:szCs w:val="22"/>
                <w:shd w:val="clear" w:color="auto" w:fill="FFFFFF"/>
              </w:rPr>
            </w:pPr>
            <w:r>
              <w:rPr>
                <w:rFonts w:ascii="Verdana" w:hAnsi="Verdana"/>
                <w:sz w:val="22"/>
                <w:szCs w:val="22"/>
              </w:rPr>
              <w:t>Get the number in the textfield and store it in maxNum</w:t>
            </w:r>
            <w:r w:rsidR="00774CDA" w:rsidRPr="00774CDA">
              <w:rPr>
                <w:shd w:val="clear" w:color="auto" w:fill="FFFFFF"/>
              </w:rPr>
              <w:t xml:space="preserve"> </w:t>
            </w:r>
          </w:p>
          <w:p w:rsidR="00774CDA" w:rsidRPr="00774CDA" w:rsidRDefault="004E5F18" w:rsidP="004E5F18">
            <w:pPr>
              <w:pStyle w:val="Marks"/>
              <w:numPr>
                <w:ilvl w:val="0"/>
                <w:numId w:val="22"/>
              </w:numPr>
              <w:shd w:val="clear" w:color="auto" w:fill="FFFFFF"/>
              <w:tabs>
                <w:tab w:val="clear" w:pos="684"/>
                <w:tab w:val="clear" w:pos="1425"/>
                <w:tab w:val="left" w:pos="363"/>
              </w:tabs>
              <w:rPr>
                <w:rFonts w:ascii="Arial" w:eastAsia="Times New Roman" w:hAnsi="Arial" w:cs="Times New Roman"/>
                <w:sz w:val="24"/>
              </w:rPr>
            </w:pPr>
            <w:r>
              <w:rPr>
                <w:rFonts w:ascii="Arial" w:eastAsia="Times New Roman" w:hAnsi="Arial" w:cs="Times New Roman"/>
                <w:sz w:val="24"/>
                <w:shd w:val="clear" w:color="auto" w:fill="FFFFFF"/>
              </w:rPr>
              <w:t xml:space="preserve">In the text area, display </w:t>
            </w:r>
            <w:r w:rsidR="00DB6FC5">
              <w:rPr>
                <w:rFonts w:ascii="Arial" w:eastAsia="Times New Roman" w:hAnsi="Arial" w:cs="Times New Roman"/>
                <w:sz w:val="24"/>
                <w:shd w:val="clear" w:color="auto" w:fill="FFFFFF"/>
              </w:rPr>
              <w:t xml:space="preserve"> </w:t>
            </w:r>
            <w:r w:rsidR="00774CDA" w:rsidRPr="00774CDA">
              <w:rPr>
                <w:rFonts w:ascii="Arial" w:eastAsia="Times New Roman" w:hAnsi="Arial" w:cs="Times New Roman"/>
                <w:sz w:val="24"/>
                <w:shd w:val="clear" w:color="auto" w:fill="FFFFFF"/>
              </w:rPr>
              <w:t xml:space="preserve">" The prime numbers between 1 and " </w:t>
            </w:r>
          </w:p>
          <w:p w:rsidR="00774CDA" w:rsidRDefault="00774CDA" w:rsidP="00774CDA">
            <w:pPr>
              <w:keepNext/>
              <w:ind w:left="360" w:hanging="360"/>
            </w:pPr>
            <w:r w:rsidRPr="00261283">
              <w:t xml:space="preserve">                 </w:t>
            </w:r>
            <w:r w:rsidR="005A3067" w:rsidRPr="00774CDA">
              <w:rPr>
                <w:rFonts w:ascii="Arial" w:hAnsi="Arial"/>
                <w:sz w:val="24"/>
                <w:shd w:val="clear" w:color="auto" w:fill="FFFFFF"/>
              </w:rPr>
              <w:t>+</w:t>
            </w:r>
            <w:r w:rsidR="005A3067" w:rsidRPr="00774CDA">
              <w:rPr>
                <w:rFonts w:ascii="Arial" w:hAnsi="Arial"/>
                <w:sz w:val="24"/>
              </w:rPr>
              <w:t xml:space="preserve"> </w:t>
            </w:r>
            <w:r w:rsidRPr="00261283">
              <w:t xml:space="preserve">  </w:t>
            </w:r>
            <w:r>
              <w:t>maxNum</w:t>
            </w:r>
            <w:r w:rsidRPr="00261283">
              <w:t xml:space="preserve"> + " are: </w:t>
            </w:r>
            <w:r>
              <w:t xml:space="preserve">" </w:t>
            </w:r>
          </w:p>
          <w:p w:rsidR="003D760F" w:rsidRPr="00FB07D4" w:rsidRDefault="003D760F" w:rsidP="003D760F">
            <w:pPr>
              <w:pStyle w:val="Marks"/>
              <w:numPr>
                <w:ilvl w:val="0"/>
                <w:numId w:val="22"/>
              </w:numPr>
              <w:shd w:val="clear" w:color="auto" w:fill="FFFFFF"/>
              <w:tabs>
                <w:tab w:val="clear" w:pos="684"/>
                <w:tab w:val="clear" w:pos="1425"/>
                <w:tab w:val="left" w:pos="363"/>
              </w:tabs>
              <w:rPr>
                <w:rFonts w:ascii="Verdana" w:hAnsi="Verdana"/>
                <w:sz w:val="22"/>
                <w:szCs w:val="22"/>
                <w:shd w:val="clear" w:color="auto" w:fill="FFFFFF"/>
              </w:rPr>
            </w:pPr>
            <w:r>
              <w:rPr>
                <w:rFonts w:ascii="Verdana" w:hAnsi="Verdana"/>
                <w:sz w:val="22"/>
                <w:szCs w:val="22"/>
              </w:rPr>
              <w:t>Initialize k to 1</w:t>
            </w:r>
          </w:p>
          <w:p w:rsidR="00774CDA" w:rsidRPr="00DB6FC5" w:rsidRDefault="00774CDA" w:rsidP="004E5F18">
            <w:pPr>
              <w:keepNext/>
              <w:numPr>
                <w:ilvl w:val="0"/>
                <w:numId w:val="22"/>
              </w:numPr>
              <w:tabs>
                <w:tab w:val="left" w:pos="390"/>
                <w:tab w:val="left" w:pos="930"/>
              </w:tabs>
            </w:pPr>
            <w:r>
              <w:t>loop</w:t>
            </w:r>
            <w:r w:rsidR="006E1ACF">
              <w:t xml:space="preserve"> while</w:t>
            </w:r>
            <w:r w:rsidR="00CF4A9D">
              <w:t xml:space="preserve"> </w:t>
            </w:r>
            <w:r w:rsidR="00FB07D4">
              <w:t>k &lt;=</w:t>
            </w:r>
            <w:r w:rsidR="00CF4A9D">
              <w:t xml:space="preserve"> </w:t>
            </w:r>
            <w:r w:rsidR="00DB6FC5">
              <w:t>maxNum</w:t>
            </w:r>
          </w:p>
          <w:p w:rsidR="004E5F18" w:rsidRDefault="00774CDA" w:rsidP="004E5F18">
            <w:pPr>
              <w:numPr>
                <w:ilvl w:val="1"/>
                <w:numId w:val="22"/>
              </w:numPr>
              <w:tabs>
                <w:tab w:val="left" w:pos="924"/>
              </w:tabs>
              <w:ind w:left="924" w:hanging="564"/>
            </w:pPr>
            <w:r>
              <w:t>if primes.isPrime(k) then</w:t>
            </w:r>
          </w:p>
          <w:p w:rsidR="00774CDA" w:rsidRDefault="004E5F18" w:rsidP="004E5F18">
            <w:pPr>
              <w:numPr>
                <w:ilvl w:val="2"/>
                <w:numId w:val="22"/>
              </w:numPr>
              <w:ind w:left="1464"/>
            </w:pPr>
            <w:r>
              <w:t>display</w:t>
            </w:r>
            <w:r w:rsidR="00DB6FC5">
              <w:t xml:space="preserve"> </w:t>
            </w:r>
            <w:r w:rsidR="00774CDA">
              <w:t>k</w:t>
            </w:r>
          </w:p>
          <w:p w:rsidR="00774CDA" w:rsidRDefault="00774CDA" w:rsidP="00DB6FC5">
            <w:pPr>
              <w:keepNext/>
              <w:tabs>
                <w:tab w:val="left" w:pos="390"/>
                <w:tab w:val="left" w:pos="930"/>
              </w:tabs>
              <w:ind w:left="360" w:hanging="360"/>
            </w:pPr>
            <w:r>
              <w:tab/>
            </w:r>
            <w:r>
              <w:tab/>
              <w:t>end if</w:t>
            </w:r>
          </w:p>
          <w:p w:rsidR="00774CDA" w:rsidRDefault="00774CDA" w:rsidP="004E5F18">
            <w:pPr>
              <w:keepNext/>
              <w:numPr>
                <w:ilvl w:val="1"/>
                <w:numId w:val="22"/>
              </w:numPr>
              <w:tabs>
                <w:tab w:val="left" w:pos="390"/>
                <w:tab w:val="left" w:pos="930"/>
              </w:tabs>
            </w:pPr>
            <w:r>
              <w:t>k = k + 1</w:t>
            </w:r>
          </w:p>
          <w:p w:rsidR="00774CDA" w:rsidRDefault="00DB6FC5" w:rsidP="004E5F18">
            <w:pPr>
              <w:keepNext/>
              <w:ind w:left="360" w:hanging="360"/>
            </w:pPr>
            <w:r>
              <w:tab/>
              <w:t>end loop</w:t>
            </w:r>
          </w:p>
        </w:tc>
        <w:tc>
          <w:tcPr>
            <w:tcW w:w="1140" w:type="dxa"/>
          </w:tcPr>
          <w:p w:rsidR="00774CDA" w:rsidRDefault="00774CDA" w:rsidP="00774CDA">
            <w:r>
              <w:t>none</w:t>
            </w:r>
          </w:p>
        </w:tc>
      </w:tr>
    </w:tbl>
    <w:p w:rsidR="00CF3996" w:rsidRDefault="00CF3996" w:rsidP="00CF3996">
      <w:pPr>
        <w:pStyle w:val="Heading2"/>
      </w:pPr>
      <w:r>
        <w:t>Test your program</w:t>
      </w:r>
      <w:r w:rsidR="0057449F">
        <w:t xml:space="preserve"> using </w:t>
      </w:r>
      <w:r w:rsidR="001357EB">
        <w:t>20</w:t>
      </w:r>
      <w:r w:rsidR="0057449F">
        <w:t>0</w:t>
      </w:r>
      <w:r>
        <w:t xml:space="preserve">. </w:t>
      </w:r>
      <w:r w:rsidR="0057449F">
        <w:t>Notice that the text doesn't wrap in the text are</w:t>
      </w:r>
      <w:r w:rsidR="001357EB">
        <w:t>a</w:t>
      </w:r>
      <w:r w:rsidR="0057449F">
        <w:t xml:space="preserve">. To make your output display wrap around, call the following two methods in your constructor. (Substitute the name you have given to your JTextArea for </w:t>
      </w:r>
      <w:r w:rsidR="003D760F">
        <w:rPr>
          <w:i/>
        </w:rPr>
        <w:t>areaDisplay</w:t>
      </w:r>
      <w:r w:rsidR="0057449F">
        <w:t>.)</w:t>
      </w:r>
    </w:p>
    <w:p w:rsidR="0057449F" w:rsidRPr="0057449F" w:rsidRDefault="003D760F" w:rsidP="0057449F">
      <w:pPr>
        <w:autoSpaceDE w:val="0"/>
        <w:autoSpaceDN w:val="0"/>
        <w:adjustRightInd w:val="0"/>
        <w:ind w:left="360" w:firstLine="360"/>
        <w:rPr>
          <w:rFonts w:ascii="Courier New" w:hAnsi="Courier New" w:cs="Courier New"/>
          <w:b/>
          <w:sz w:val="24"/>
          <w:szCs w:val="24"/>
          <w:lang w:val="en-US"/>
        </w:rPr>
      </w:pPr>
      <w:r>
        <w:rPr>
          <w:rFonts w:ascii="Courier New" w:hAnsi="Courier New" w:cs="Courier New"/>
          <w:b/>
          <w:i/>
          <w:sz w:val="24"/>
          <w:szCs w:val="24"/>
          <w:lang w:val="en-US"/>
        </w:rPr>
        <w:t>areaD</w:t>
      </w:r>
      <w:r w:rsidR="0057449F" w:rsidRPr="0057449F">
        <w:rPr>
          <w:rFonts w:ascii="Courier New" w:hAnsi="Courier New" w:cs="Courier New"/>
          <w:b/>
          <w:i/>
          <w:sz w:val="24"/>
          <w:szCs w:val="24"/>
          <w:lang w:val="en-US"/>
        </w:rPr>
        <w:t>isplay</w:t>
      </w:r>
      <w:r w:rsidR="0057449F" w:rsidRPr="0057449F">
        <w:rPr>
          <w:rFonts w:ascii="Courier New" w:hAnsi="Courier New" w:cs="Courier New"/>
          <w:b/>
          <w:sz w:val="24"/>
          <w:szCs w:val="24"/>
          <w:lang w:val="en-US"/>
        </w:rPr>
        <w:t>.setLineWrap(</w:t>
      </w:r>
      <w:r w:rsidR="0057449F" w:rsidRPr="0057449F">
        <w:rPr>
          <w:rFonts w:ascii="Courier New" w:hAnsi="Courier New" w:cs="Courier New"/>
          <w:b/>
          <w:bCs/>
          <w:sz w:val="24"/>
          <w:szCs w:val="24"/>
          <w:lang w:val="en-US"/>
        </w:rPr>
        <w:t>true</w:t>
      </w:r>
      <w:r w:rsidR="0057449F" w:rsidRPr="0057449F">
        <w:rPr>
          <w:rFonts w:ascii="Courier New" w:hAnsi="Courier New" w:cs="Courier New"/>
          <w:b/>
          <w:sz w:val="24"/>
          <w:szCs w:val="24"/>
          <w:lang w:val="en-US"/>
        </w:rPr>
        <w:t>);</w:t>
      </w:r>
    </w:p>
    <w:p w:rsidR="0057449F" w:rsidRDefault="0057449F" w:rsidP="0057449F">
      <w:pPr>
        <w:rPr>
          <w:rFonts w:ascii="Courier New" w:hAnsi="Courier New" w:cs="Courier New"/>
          <w:sz w:val="24"/>
          <w:szCs w:val="24"/>
          <w:lang w:val="en-US"/>
        </w:rPr>
      </w:pPr>
      <w:r w:rsidRPr="0057449F">
        <w:rPr>
          <w:rFonts w:ascii="Courier New" w:hAnsi="Courier New" w:cs="Courier New"/>
          <w:b/>
          <w:sz w:val="24"/>
          <w:szCs w:val="24"/>
          <w:lang w:val="en-US"/>
        </w:rPr>
        <w:tab/>
      </w:r>
      <w:r w:rsidRPr="0057449F">
        <w:rPr>
          <w:rFonts w:ascii="Courier New" w:hAnsi="Courier New" w:cs="Courier New"/>
          <w:b/>
          <w:sz w:val="24"/>
          <w:szCs w:val="24"/>
          <w:lang w:val="en-US"/>
        </w:rPr>
        <w:tab/>
      </w:r>
      <w:r w:rsidR="003D760F">
        <w:rPr>
          <w:rFonts w:ascii="Courier New" w:hAnsi="Courier New" w:cs="Courier New"/>
          <w:b/>
          <w:i/>
          <w:sz w:val="24"/>
          <w:szCs w:val="24"/>
          <w:lang w:val="en-US"/>
        </w:rPr>
        <w:t>areaD</w:t>
      </w:r>
      <w:r w:rsidRPr="0057449F">
        <w:rPr>
          <w:rFonts w:ascii="Courier New" w:hAnsi="Courier New" w:cs="Courier New"/>
          <w:b/>
          <w:i/>
          <w:sz w:val="24"/>
          <w:szCs w:val="24"/>
          <w:lang w:val="en-US"/>
        </w:rPr>
        <w:t>isplay</w:t>
      </w:r>
      <w:r w:rsidRPr="0057449F">
        <w:rPr>
          <w:rFonts w:ascii="Courier New" w:hAnsi="Courier New" w:cs="Courier New"/>
          <w:b/>
          <w:sz w:val="24"/>
          <w:szCs w:val="24"/>
          <w:lang w:val="en-US"/>
        </w:rPr>
        <w:t>.setWrapStyleWord(</w:t>
      </w:r>
      <w:r w:rsidRPr="0057449F">
        <w:rPr>
          <w:rFonts w:ascii="Courier New" w:hAnsi="Courier New" w:cs="Courier New"/>
          <w:b/>
          <w:bCs/>
          <w:sz w:val="24"/>
          <w:szCs w:val="24"/>
          <w:lang w:val="en-US"/>
        </w:rPr>
        <w:t>true</w:t>
      </w:r>
      <w:r w:rsidRPr="0057449F">
        <w:rPr>
          <w:rFonts w:ascii="Courier New" w:hAnsi="Courier New" w:cs="Courier New"/>
          <w:sz w:val="24"/>
          <w:szCs w:val="24"/>
          <w:lang w:val="en-US"/>
        </w:rPr>
        <w:t>);</w:t>
      </w:r>
    </w:p>
    <w:p w:rsidR="0057449F" w:rsidRDefault="0057449F" w:rsidP="0057449F">
      <w:pPr>
        <w:pStyle w:val="Heading2"/>
      </w:pPr>
      <w:r>
        <w:t>Test your program again. The output should look like:</w:t>
      </w:r>
    </w:p>
    <w:p w:rsidR="0057449F" w:rsidRPr="001357EB" w:rsidRDefault="00766AF2" w:rsidP="00766AF2">
      <w:pPr>
        <w:jc w:val="center"/>
        <w:rPr>
          <w:b/>
        </w:rPr>
      </w:pPr>
      <w:r>
        <w:rPr>
          <w:noProof/>
          <w:lang w:val="en-US"/>
        </w:rPr>
        <w:drawing>
          <wp:inline distT="0" distB="0" distL="0" distR="0" wp14:anchorId="11C6BC6A" wp14:editId="1036F65E">
            <wp:extent cx="28575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57500" cy="2381250"/>
                    </a:xfrm>
                    <a:prstGeom prst="rect">
                      <a:avLst/>
                    </a:prstGeom>
                  </pic:spPr>
                </pic:pic>
              </a:graphicData>
            </a:graphic>
          </wp:inline>
        </w:drawing>
      </w:r>
    </w:p>
    <w:p w:rsidR="003A6ADD" w:rsidRDefault="003A6ADD" w:rsidP="003A6ADD">
      <w:pPr>
        <w:pStyle w:val="Heading1"/>
      </w:pPr>
      <w:r>
        <w:t>Review</w:t>
      </w:r>
    </w:p>
    <w:p w:rsidR="003A6ADD" w:rsidRDefault="003A6ADD" w:rsidP="003A6ADD">
      <w:pPr>
        <w:keepNext/>
        <w:spacing w:before="120"/>
        <w:rPr>
          <w:b/>
          <w:i/>
        </w:rPr>
      </w:pPr>
      <w:r>
        <w:rPr>
          <w:b/>
          <w:i/>
        </w:rPr>
        <w:t>To Do:</w:t>
      </w:r>
    </w:p>
    <w:p w:rsidR="003708D0" w:rsidRDefault="003A6ADD" w:rsidP="001D7E4A">
      <w:pPr>
        <w:pStyle w:val="Heading2"/>
        <w:keepNext w:val="0"/>
      </w:pPr>
      <w:r>
        <w:t xml:space="preserve">Complete the </w:t>
      </w:r>
      <w:r w:rsidR="00CA4E28">
        <w:rPr>
          <w:b/>
        </w:rPr>
        <w:t>Lab 15</w:t>
      </w:r>
      <w:r w:rsidRPr="00CF3996">
        <w:rPr>
          <w:b/>
        </w:rPr>
        <w:t xml:space="preserve"> Review </w:t>
      </w:r>
      <w:r>
        <w:rPr>
          <w:b/>
        </w:rPr>
        <w:t xml:space="preserve">Quiz </w:t>
      </w:r>
      <w:r>
        <w:t xml:space="preserve">on </w:t>
      </w:r>
      <w:r w:rsidRPr="00D67481">
        <w:rPr>
          <w:b/>
        </w:rPr>
        <w:t>Moodle</w:t>
      </w:r>
      <w:r w:rsidRPr="003A6ADD">
        <w:t>.</w:t>
      </w:r>
      <w:r>
        <w:rPr>
          <w:b/>
        </w:rPr>
        <w:t xml:space="preserve"> </w:t>
      </w:r>
    </w:p>
    <w:sectPr w:rsidR="003708D0" w:rsidSect="004311AA">
      <w:footerReference w:type="default" r:id="rId9"/>
      <w:endnotePr>
        <w:numFmt w:val="decimal"/>
      </w:endnotePr>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B16" w:rsidRDefault="00AB4B16">
      <w:pPr>
        <w:spacing w:line="20" w:lineRule="exact"/>
      </w:pPr>
    </w:p>
  </w:endnote>
  <w:endnote w:type="continuationSeparator" w:id="0">
    <w:p w:rsidR="00AB4B16" w:rsidRDefault="00AB4B16">
      <w:r>
        <w:t xml:space="preserve"> </w:t>
      </w:r>
    </w:p>
  </w:endnote>
  <w:endnote w:type="continuationNotice" w:id="1">
    <w:p w:rsidR="00AB4B16" w:rsidRDefault="00AB4B1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B16" w:rsidRDefault="00AB4B16">
    <w:pPr>
      <w:pBdr>
        <w:top w:val="single" w:sz="6" w:space="1" w:color="auto"/>
      </w:pBdr>
      <w:tabs>
        <w:tab w:val="right" w:pos="9360"/>
      </w:tabs>
      <w:suppressAutoHyphens/>
      <w:jc w:val="both"/>
      <w:rPr>
        <w:i/>
        <w:spacing w:val="-3"/>
        <w:sz w:val="20"/>
      </w:rPr>
    </w:pPr>
    <w:r>
      <w:rPr>
        <w:i/>
        <w:spacing w:val="-2"/>
        <w:sz w:val="20"/>
      </w:rPr>
      <w:t>420-B10 Lab 15</w:t>
    </w:r>
    <w:r>
      <w:rPr>
        <w:i/>
        <w:spacing w:val="-2"/>
        <w:sz w:val="20"/>
      </w:rPr>
      <w:tab/>
      <w:t xml:space="preserve">Page </w:t>
    </w:r>
    <w:r>
      <w:rPr>
        <w:i/>
        <w:spacing w:val="-2"/>
        <w:sz w:val="20"/>
      </w:rPr>
      <w:fldChar w:fldCharType="begin"/>
    </w:r>
    <w:r>
      <w:rPr>
        <w:i/>
        <w:spacing w:val="-2"/>
        <w:sz w:val="20"/>
      </w:rPr>
      <w:instrText>page \* arabic</w:instrText>
    </w:r>
    <w:r>
      <w:rPr>
        <w:i/>
        <w:spacing w:val="-2"/>
        <w:sz w:val="20"/>
      </w:rPr>
      <w:fldChar w:fldCharType="separate"/>
    </w:r>
    <w:r w:rsidR="00F820E0">
      <w:rPr>
        <w:i/>
        <w:noProof/>
        <w:spacing w:val="-2"/>
        <w:sz w:val="20"/>
      </w:rPr>
      <w:t>5</w:t>
    </w:r>
    <w:r>
      <w:rPr>
        <w:i/>
        <w:spacing w:val="-2"/>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B16" w:rsidRDefault="00AB4B16">
      <w:r>
        <w:separator/>
      </w:r>
    </w:p>
  </w:footnote>
  <w:footnote w:type="continuationSeparator" w:id="0">
    <w:p w:rsidR="00AB4B16" w:rsidRDefault="00AB4B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B106076"/>
    <w:lvl w:ilvl="0">
      <w:start w:val="1"/>
      <w:numFmt w:val="upperLetter"/>
      <w:pStyle w:val="Heading1"/>
      <w:lvlText w:val="%1."/>
      <w:lvlJc w:val="left"/>
      <w:pPr>
        <w:tabs>
          <w:tab w:val="num" w:pos="360"/>
        </w:tabs>
        <w:ind w:left="360" w:hanging="360"/>
      </w:pPr>
      <w:rPr>
        <w:rFonts w:hint="default"/>
      </w:rPr>
    </w:lvl>
    <w:lvl w:ilvl="1">
      <w:start w:val="1"/>
      <w:numFmt w:val="decimal"/>
      <w:pStyle w:val="Heading2"/>
      <w:lvlText w:val="%2."/>
      <w:lvlJc w:val="left"/>
      <w:pPr>
        <w:tabs>
          <w:tab w:val="num" w:pos="360"/>
        </w:tabs>
        <w:ind w:left="360"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080"/>
        </w:tabs>
        <w:ind w:left="1080" w:hanging="360"/>
      </w:pPr>
      <w:rPr>
        <w:rFonts w:hint="default"/>
      </w:rPr>
    </w:lvl>
    <w:lvl w:ilvl="4">
      <w:start w:val="1"/>
      <w:numFmt w:val="lowerLetter"/>
      <w:pStyle w:val="Heading5"/>
      <w:lvlText w:val="(%5)"/>
      <w:lvlJc w:val="left"/>
      <w:pPr>
        <w:tabs>
          <w:tab w:val="num" w:pos="0"/>
        </w:tabs>
        <w:ind w:left="0" w:firstLine="0"/>
      </w:pPr>
      <w:rPr>
        <w:rFonts w:hint="default"/>
      </w:rPr>
    </w:lvl>
    <w:lvl w:ilvl="5">
      <w:start w:val="1"/>
      <w:numFmt w:val="lowerRoman"/>
      <w:pStyle w:val="Heading6"/>
      <w:lvlText w:val="(%6)"/>
      <w:lvlJc w:val="left"/>
      <w:pPr>
        <w:tabs>
          <w:tab w:val="num" w:pos="0"/>
        </w:tabs>
        <w:ind w:left="0" w:firstLine="0"/>
      </w:pPr>
      <w:rPr>
        <w:rFonts w:hint="default"/>
      </w:rPr>
    </w:lvl>
    <w:lvl w:ilvl="6">
      <w:start w:val="1"/>
      <w:numFmt w:val="decimal"/>
      <w:pStyle w:val="Heading7"/>
      <w:lvlText w:val="%7)"/>
      <w:lvlJc w:val="left"/>
      <w:pPr>
        <w:tabs>
          <w:tab w:val="num" w:pos="0"/>
        </w:tabs>
        <w:ind w:left="0" w:firstLine="0"/>
      </w:pPr>
      <w:rPr>
        <w:rFonts w:hint="default"/>
      </w:rPr>
    </w:lvl>
    <w:lvl w:ilvl="7">
      <w:start w:val="1"/>
      <w:numFmt w:val="lowerLetter"/>
      <w:pStyle w:val="Heading8"/>
      <w:lvlText w:val="%8)"/>
      <w:lvlJc w:val="left"/>
      <w:pPr>
        <w:tabs>
          <w:tab w:val="num" w:pos="0"/>
        </w:tabs>
        <w:ind w:left="0" w:firstLine="0"/>
      </w:pPr>
      <w:rPr>
        <w:rFonts w:hint="default"/>
      </w:rPr>
    </w:lvl>
    <w:lvl w:ilvl="8">
      <w:numFmt w:val="decimal"/>
      <w:pStyle w:val="Heading9"/>
      <w:lvlText w:val="%9"/>
      <w:lvlJc w:val="left"/>
      <w:pPr>
        <w:tabs>
          <w:tab w:val="num" w:pos="0"/>
        </w:tabs>
        <w:ind w:left="0" w:firstLine="0"/>
      </w:pPr>
      <w:rPr>
        <w:rFonts w:ascii="Times New Roman" w:hAnsi="Times New Roman" w:hint="default"/>
      </w:rPr>
    </w:lvl>
  </w:abstractNum>
  <w:abstractNum w:abstractNumId="1" w15:restartNumberingAfterBreak="0">
    <w:nsid w:val="00E61BED"/>
    <w:multiLevelType w:val="multilevel"/>
    <w:tmpl w:val="F6E07A0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716F02"/>
    <w:multiLevelType w:val="hybridMultilevel"/>
    <w:tmpl w:val="E5D24C54"/>
    <w:lvl w:ilvl="0" w:tplc="0DE698B6">
      <w:numFmt w:val="bullet"/>
      <w:lvlText w:val="-"/>
      <w:lvlJc w:val="left"/>
      <w:pPr>
        <w:tabs>
          <w:tab w:val="num" w:pos="720"/>
        </w:tabs>
        <w:ind w:left="720" w:hanging="360"/>
      </w:pPr>
      <w:rPr>
        <w:rFonts w:ascii="Arial" w:eastAsia="Times New Roman" w:hAnsi="Arial" w:cs="Aria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9B1EE3"/>
    <w:multiLevelType w:val="multilevel"/>
    <w:tmpl w:val="E76A58DA"/>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ascii="Times New Roman" w:hAnsi="Times New Roman" w:cs="Times New Roman" w:hint="default"/>
        <w:b/>
        <w:bCs w:val="0"/>
        <w:i w:val="0"/>
        <w:iCs w:val="0"/>
        <w:caps w:val="0"/>
        <w:strike w:val="0"/>
        <w:dstrike w:val="0"/>
        <w:vanish w:val="0"/>
        <w:color w:val="000000"/>
        <w:spacing w:val="0"/>
        <w:kern w:val="0"/>
        <w:position w:val="0"/>
        <w:sz w:val="26"/>
        <w:szCs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B1425C8"/>
    <w:multiLevelType w:val="multilevel"/>
    <w:tmpl w:val="790C5D4E"/>
    <w:lvl w:ilvl="0">
      <w:start w:val="1"/>
      <w:numFmt w:val="decimal"/>
      <w:lvlText w:val="%1."/>
      <w:legacy w:legacy="1" w:legacySpace="0" w:legacyIndent="360"/>
      <w:lvlJc w:val="left"/>
      <w:pPr>
        <w:ind w:left="936" w:hanging="360"/>
      </w:pPr>
    </w:lvl>
    <w:lvl w:ilvl="1">
      <w:start w:val="1"/>
      <w:numFmt w:val="decimal"/>
      <w:isLgl/>
      <w:lvlText w:val="%1.%2"/>
      <w:lvlJc w:val="left"/>
      <w:pPr>
        <w:ind w:left="1296" w:hanging="72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2016" w:hanging="1440"/>
      </w:pPr>
      <w:rPr>
        <w:rFonts w:hint="default"/>
      </w:rPr>
    </w:lvl>
    <w:lvl w:ilvl="5">
      <w:start w:val="1"/>
      <w:numFmt w:val="decimal"/>
      <w:isLgl/>
      <w:lvlText w:val="%1.%2.%3.%4.%5.%6"/>
      <w:lvlJc w:val="left"/>
      <w:pPr>
        <w:ind w:left="2376" w:hanging="1800"/>
      </w:pPr>
      <w:rPr>
        <w:rFonts w:hint="default"/>
      </w:rPr>
    </w:lvl>
    <w:lvl w:ilvl="6">
      <w:start w:val="1"/>
      <w:numFmt w:val="decimal"/>
      <w:isLgl/>
      <w:lvlText w:val="%1.%2.%3.%4.%5.%6.%7"/>
      <w:lvlJc w:val="left"/>
      <w:pPr>
        <w:ind w:left="2376" w:hanging="1800"/>
      </w:pPr>
      <w:rPr>
        <w:rFonts w:hint="default"/>
      </w:rPr>
    </w:lvl>
    <w:lvl w:ilvl="7">
      <w:start w:val="1"/>
      <w:numFmt w:val="decimal"/>
      <w:isLgl/>
      <w:lvlText w:val="%1.%2.%3.%4.%5.%6.%7.%8"/>
      <w:lvlJc w:val="left"/>
      <w:pPr>
        <w:ind w:left="2736" w:hanging="2160"/>
      </w:pPr>
      <w:rPr>
        <w:rFonts w:hint="default"/>
      </w:rPr>
    </w:lvl>
    <w:lvl w:ilvl="8">
      <w:start w:val="1"/>
      <w:numFmt w:val="decimal"/>
      <w:isLgl/>
      <w:lvlText w:val="%1.%2.%3.%4.%5.%6.%7.%8.%9"/>
      <w:lvlJc w:val="left"/>
      <w:pPr>
        <w:ind w:left="3096" w:hanging="2520"/>
      </w:pPr>
      <w:rPr>
        <w:rFonts w:hint="default"/>
      </w:rPr>
    </w:lvl>
  </w:abstractNum>
  <w:abstractNum w:abstractNumId="5" w15:restartNumberingAfterBreak="0">
    <w:nsid w:val="1D2E1A9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AA033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6A6521"/>
    <w:multiLevelType w:val="hybridMultilevel"/>
    <w:tmpl w:val="BAF83214"/>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309C193B"/>
    <w:multiLevelType w:val="hybridMultilevel"/>
    <w:tmpl w:val="2F22B1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5153618"/>
    <w:multiLevelType w:val="multilevel"/>
    <w:tmpl w:val="5C16224A"/>
    <w:lvl w:ilvl="0">
      <w:start w:val="1"/>
      <w:numFmt w:val="decimal"/>
      <w:lvlText w:val="%1"/>
      <w:lvlJc w:val="left"/>
      <w:pPr>
        <w:tabs>
          <w:tab w:val="num" w:pos="360"/>
        </w:tabs>
        <w:ind w:left="360" w:hanging="360"/>
      </w:pPr>
      <w:rPr>
        <w:rFonts w:hint="default"/>
        <w:b w:val="0"/>
        <w:i w:val="0"/>
        <w:sz w:val="24"/>
        <w:szCs w:val="24"/>
      </w:rPr>
    </w:lvl>
    <w:lvl w:ilvl="1">
      <w:start w:val="1"/>
      <w:numFmt w:val="decimal"/>
      <w:lvlText w:val="%1.%2"/>
      <w:lvlJc w:val="left"/>
      <w:pPr>
        <w:tabs>
          <w:tab w:val="num" w:pos="720"/>
        </w:tabs>
        <w:ind w:left="720" w:hanging="360"/>
      </w:pPr>
      <w:rPr>
        <w:rFonts w:ascii="Times New Roman" w:hAnsi="Times New Roman" w:cs="Times New Roman" w:hint="default"/>
        <w:b w:val="0"/>
        <w:bCs w:val="0"/>
        <w:i w:val="0"/>
        <w:iCs w:val="0"/>
        <w: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ascii="Times New Roman" w:hAnsi="Times New Roman" w:hint="default"/>
        <w:b w:val="0"/>
        <w:i w:val="0"/>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65F076D"/>
    <w:multiLevelType w:val="multilevel"/>
    <w:tmpl w:val="2698EDA0"/>
    <w:lvl w:ilvl="0">
      <w:start w:val="1"/>
      <w:numFmt w:val="decimal"/>
      <w:lvlText w:val="%1."/>
      <w:legacy w:legacy="1" w:legacySpace="0" w:legacyIndent="0"/>
      <w:lvlJc w:val="left"/>
    </w:lvl>
    <w:lvl w:ilvl="1">
      <w:start w:val="1"/>
      <w:numFmt w:val="decimal"/>
      <w:lvlText w:val="%2."/>
      <w:legacy w:legacy="1" w:legacySpace="0" w:legacyIndent="0"/>
      <w:lvlJc w:val="left"/>
    </w:lvl>
    <w:lvl w:ilvl="2">
      <w:start w:val="1"/>
      <w:numFmt w:val="bullet"/>
      <w:lvlText w:val=""/>
      <w:lvlJc w:val="left"/>
      <w:rPr>
        <w:rFonts w:ascii="Symbol" w:hAnsi="Symbol" w:hint="default"/>
      </w:rPr>
    </w:lvl>
    <w:lvl w:ilvl="3">
      <w:start w:val="1"/>
      <w:numFmt w:val="lowerRoman"/>
      <w:lvlText w:val="%4."/>
      <w:legacy w:legacy="1" w:legacySpace="0" w:legacyIndent="0"/>
      <w:lvlJc w:val="left"/>
    </w:lvl>
    <w:lvl w:ilvl="4">
      <w:start w:val="1"/>
      <w:numFmt w:val="decimal"/>
      <w:lvlText w:val="(%5)"/>
      <w:legacy w:legacy="1" w:legacySpace="0" w:legacyIndent="0"/>
      <w:lvlJc w:val="left"/>
    </w:lvl>
    <w:lvl w:ilvl="5">
      <w:start w:val="1"/>
      <w:numFmt w:val="lowerLetter"/>
      <w:lvlText w:val="(%6)"/>
      <w:legacy w:legacy="1" w:legacySpace="0" w:legacyIndent="0"/>
      <w:lvlJc w:val="left"/>
    </w:lvl>
    <w:lvl w:ilvl="6">
      <w:start w:val="1"/>
      <w:numFmt w:val="lowerRoman"/>
      <w:lvlText w:val="(%7)"/>
      <w:legacy w:legacy="1" w:legacySpace="0" w:legacyIndent="0"/>
      <w:lvlJc w:val="left"/>
    </w:lvl>
    <w:lvl w:ilvl="7">
      <w:start w:val="1"/>
      <w:numFmt w:val="decimal"/>
      <w:lvlText w:val="%8)"/>
      <w:legacy w:legacy="1" w:legacySpace="0" w:legacyIndent="0"/>
      <w:lvlJc w:val="left"/>
    </w:lvl>
    <w:lvl w:ilvl="8">
      <w:start w:val="1"/>
      <w:numFmt w:val="lowerRoman"/>
      <w:lvlText w:val=")%9("/>
      <w:legacy w:legacy="1" w:legacySpace="0" w:legacyIndent="720"/>
      <w:lvlJc w:val="left"/>
      <w:pPr>
        <w:ind w:left="720" w:hanging="720"/>
      </w:pPr>
    </w:lvl>
  </w:abstractNum>
  <w:abstractNum w:abstractNumId="11" w15:restartNumberingAfterBreak="0">
    <w:nsid w:val="3A191F71"/>
    <w:multiLevelType w:val="multilevel"/>
    <w:tmpl w:val="A852F126"/>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576"/>
        </w:tabs>
        <w:ind w:left="576" w:hanging="576"/>
      </w:pPr>
    </w:lvl>
    <w:lvl w:ilvl="3">
      <w:start w:val="1"/>
      <w:numFmt w:val="lowerLetter"/>
      <w:lvlText w:val="%4)"/>
      <w:lvlJc w:val="left"/>
      <w:pPr>
        <w:tabs>
          <w:tab w:val="num" w:pos="1152"/>
        </w:tabs>
        <w:ind w:left="1152" w:hanging="576"/>
      </w:pPr>
    </w:lvl>
    <w:lvl w:ilvl="4">
      <w:start w:val="1"/>
      <w:numFmt w:val="decimal"/>
      <w:lvlText w:val="(%5)"/>
      <w:lvlJc w:val="left"/>
      <w:pPr>
        <w:tabs>
          <w:tab w:val="num" w:pos="0"/>
        </w:tabs>
        <w:ind w:left="3600" w:hanging="72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2" w15:restartNumberingAfterBreak="0">
    <w:nsid w:val="3A6566B5"/>
    <w:multiLevelType w:val="singleLevel"/>
    <w:tmpl w:val="D6D0AA18"/>
    <w:lvl w:ilvl="0">
      <w:start w:val="1"/>
      <w:numFmt w:val="decimal"/>
      <w:lvlText w:val="%1."/>
      <w:legacy w:legacy="1" w:legacySpace="0" w:legacyIndent="576"/>
      <w:lvlJc w:val="left"/>
      <w:pPr>
        <w:ind w:left="576" w:hanging="576"/>
      </w:pPr>
    </w:lvl>
  </w:abstractNum>
  <w:abstractNum w:abstractNumId="13" w15:restartNumberingAfterBreak="0">
    <w:nsid w:val="3B0D1E2B"/>
    <w:multiLevelType w:val="multilevel"/>
    <w:tmpl w:val="24CAA4B4"/>
    <w:lvl w:ilvl="0">
      <w:start w:val="1"/>
      <w:numFmt w:val="decimal"/>
      <w:lvlText w:val="%1."/>
      <w:legacy w:legacy="1" w:legacySpace="0" w:legacyIndent="0"/>
      <w:lvlJc w:val="left"/>
    </w:lvl>
    <w:lvl w:ilvl="1">
      <w:start w:val="1"/>
      <w:numFmt w:val="decimal"/>
      <w:lvlText w:val="%2."/>
      <w:legacy w:legacy="1" w:legacySpace="0" w:legacyIndent="0"/>
      <w:lvlJc w:val="left"/>
    </w:lvl>
    <w:lvl w:ilvl="2">
      <w:start w:val="1"/>
      <w:numFmt w:val="lowerLetter"/>
      <w:lvlText w:val="%3."/>
      <w:legacy w:legacy="1" w:legacySpace="0" w:legacyIndent="0"/>
      <w:lvlJc w:val="left"/>
    </w:lvl>
    <w:lvl w:ilvl="3">
      <w:start w:val="1"/>
      <w:numFmt w:val="lowerRoman"/>
      <w:lvlText w:val="%4."/>
      <w:legacy w:legacy="1" w:legacySpace="0" w:legacyIndent="0"/>
      <w:lvlJc w:val="left"/>
    </w:lvl>
    <w:lvl w:ilvl="4">
      <w:start w:val="1"/>
      <w:numFmt w:val="decimal"/>
      <w:lvlText w:val="(%5)"/>
      <w:legacy w:legacy="1" w:legacySpace="0" w:legacyIndent="0"/>
      <w:lvlJc w:val="left"/>
    </w:lvl>
    <w:lvl w:ilvl="5">
      <w:start w:val="1"/>
      <w:numFmt w:val="lowerLetter"/>
      <w:lvlText w:val="(%6)"/>
      <w:legacy w:legacy="1" w:legacySpace="0" w:legacyIndent="0"/>
      <w:lvlJc w:val="left"/>
    </w:lvl>
    <w:lvl w:ilvl="6">
      <w:start w:val="1"/>
      <w:numFmt w:val="lowerRoman"/>
      <w:lvlText w:val="(%7)"/>
      <w:legacy w:legacy="1" w:legacySpace="0" w:legacyIndent="0"/>
      <w:lvlJc w:val="left"/>
    </w:lvl>
    <w:lvl w:ilvl="7">
      <w:start w:val="1"/>
      <w:numFmt w:val="decimal"/>
      <w:lvlText w:val="%8)"/>
      <w:legacy w:legacy="1" w:legacySpace="0" w:legacyIndent="0"/>
      <w:lvlJc w:val="left"/>
    </w:lvl>
    <w:lvl w:ilvl="8">
      <w:start w:val="1"/>
      <w:numFmt w:val="lowerRoman"/>
      <w:lvlText w:val=")%9("/>
      <w:legacy w:legacy="1" w:legacySpace="0" w:legacyIndent="720"/>
      <w:lvlJc w:val="left"/>
      <w:pPr>
        <w:ind w:left="720" w:hanging="720"/>
      </w:pPr>
    </w:lvl>
  </w:abstractNum>
  <w:abstractNum w:abstractNumId="14" w15:restartNumberingAfterBreak="0">
    <w:nsid w:val="47AC6706"/>
    <w:multiLevelType w:val="hybridMultilevel"/>
    <w:tmpl w:val="48264B2A"/>
    <w:lvl w:ilvl="0" w:tplc="A492F6E0">
      <w:start w:val="1"/>
      <w:numFmt w:val="bullet"/>
      <w:pStyle w:val="Bullet2"/>
      <w:lvlText w:val=""/>
      <w:lvlJc w:val="left"/>
      <w:pPr>
        <w:tabs>
          <w:tab w:val="num" w:pos="936"/>
        </w:tabs>
        <w:ind w:left="936"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C25AA2"/>
    <w:multiLevelType w:val="multilevel"/>
    <w:tmpl w:val="E6060904"/>
    <w:lvl w:ilvl="0">
      <w:start w:val="1"/>
      <w:numFmt w:val="upperLetter"/>
      <w:lvlText w:val="%1."/>
      <w:lvlJc w:val="left"/>
      <w:pPr>
        <w:tabs>
          <w:tab w:val="num" w:pos="0"/>
        </w:tabs>
        <w:ind w:left="0" w:firstLine="0"/>
      </w:pPr>
    </w:lvl>
    <w:lvl w:ilvl="1">
      <w:start w:val="1"/>
      <w:numFmt w:val="decimal"/>
      <w:lvlText w:val="%2."/>
      <w:lvlJc w:val="left"/>
      <w:pPr>
        <w:tabs>
          <w:tab w:val="num" w:pos="1080"/>
        </w:tabs>
        <w:ind w:left="360" w:firstLine="360"/>
      </w:pPr>
    </w:lvl>
    <w:lvl w:ilvl="2">
      <w:start w:val="1"/>
      <w:numFmt w:val="lowerLetter"/>
      <w:lvlText w:val="%3."/>
      <w:lvlJc w:val="left"/>
      <w:pPr>
        <w:tabs>
          <w:tab w:val="num" w:pos="0"/>
        </w:tabs>
        <w:ind w:left="0" w:firstLine="0"/>
      </w:pPr>
    </w:lvl>
    <w:lvl w:ilvl="3">
      <w:start w:val="1"/>
      <w:numFmt w:val="lowerRoman"/>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9"/>
      <w:lvlJc w:val="left"/>
      <w:pPr>
        <w:tabs>
          <w:tab w:val="num" w:pos="0"/>
        </w:tabs>
        <w:ind w:left="0" w:firstLine="0"/>
      </w:pPr>
      <w:rPr>
        <w:rFonts w:ascii="Times New Roman" w:hAnsi="Times New Roman" w:hint="default"/>
      </w:rPr>
    </w:lvl>
  </w:abstractNum>
  <w:abstractNum w:abstractNumId="16" w15:restartNumberingAfterBreak="0">
    <w:nsid w:val="4B5D6A4C"/>
    <w:multiLevelType w:val="singleLevel"/>
    <w:tmpl w:val="4F3C2744"/>
    <w:lvl w:ilvl="0">
      <w:start w:val="1"/>
      <w:numFmt w:val="decimal"/>
      <w:lvlText w:val="%1."/>
      <w:legacy w:legacy="1" w:legacySpace="0" w:legacyIndent="360"/>
      <w:lvlJc w:val="left"/>
      <w:pPr>
        <w:ind w:left="936" w:hanging="360"/>
      </w:pPr>
    </w:lvl>
  </w:abstractNum>
  <w:abstractNum w:abstractNumId="17" w15:restartNumberingAfterBreak="0">
    <w:nsid w:val="5C32242E"/>
    <w:multiLevelType w:val="multilevel"/>
    <w:tmpl w:val="8D684A7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8" w15:restartNumberingAfterBreak="0">
    <w:nsid w:val="67061AB3"/>
    <w:multiLevelType w:val="hybridMultilevel"/>
    <w:tmpl w:val="5D922F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8B66C10"/>
    <w:multiLevelType w:val="hybridMultilevel"/>
    <w:tmpl w:val="AC745E6C"/>
    <w:lvl w:ilvl="0" w:tplc="9070963C">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787527"/>
    <w:multiLevelType w:val="multilevel"/>
    <w:tmpl w:val="A8D205E2"/>
    <w:lvl w:ilvl="0">
      <w:start w:val="1"/>
      <w:numFmt w:val="decimal"/>
      <w:lvlText w:val="%1"/>
      <w:lvlJc w:val="left"/>
      <w:pPr>
        <w:tabs>
          <w:tab w:val="num" w:pos="360"/>
        </w:tabs>
        <w:ind w:left="360" w:hanging="360"/>
      </w:pPr>
      <w:rPr>
        <w:rFonts w:hint="default"/>
        <w:b w:val="0"/>
        <w:i w:val="0"/>
        <w:sz w:val="24"/>
        <w:szCs w:val="24"/>
      </w:rPr>
    </w:lvl>
    <w:lvl w:ilvl="1">
      <w:start w:val="1"/>
      <w:numFmt w:val="decimal"/>
      <w:lvlText w:val="%1.%2"/>
      <w:lvlJc w:val="left"/>
      <w:pPr>
        <w:tabs>
          <w:tab w:val="num" w:pos="720"/>
        </w:tabs>
        <w:ind w:left="720" w:hanging="360"/>
      </w:pPr>
      <w:rPr>
        <w:rFonts w:ascii="Times New Roman" w:hAnsi="Times New Roman" w:cs="Times New Roman" w:hint="default"/>
        <w:b w:val="0"/>
        <w:bCs w:val="0"/>
        <w:i w:val="0"/>
        <w:iCs w:val="0"/>
        <w: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A2A0E5E"/>
    <w:multiLevelType w:val="singleLevel"/>
    <w:tmpl w:val="1DEAE350"/>
    <w:lvl w:ilvl="0">
      <w:start w:val="1"/>
      <w:numFmt w:val="decimal"/>
      <w:lvlText w:val="%1."/>
      <w:lvlJc w:val="left"/>
      <w:pPr>
        <w:tabs>
          <w:tab w:val="num" w:pos="360"/>
        </w:tabs>
        <w:ind w:left="360" w:hanging="360"/>
      </w:pPr>
    </w:lvl>
  </w:abstractNum>
  <w:abstractNum w:abstractNumId="22" w15:restartNumberingAfterBreak="0">
    <w:nsid w:val="74C74EBD"/>
    <w:multiLevelType w:val="hybridMultilevel"/>
    <w:tmpl w:val="CD024EA2"/>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3" w15:restartNumberingAfterBreak="0">
    <w:nsid w:val="76E1736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C2395D"/>
    <w:multiLevelType w:val="hybridMultilevel"/>
    <w:tmpl w:val="CF269F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3"/>
  </w:num>
  <w:num w:numId="3">
    <w:abstractNumId w:val="4"/>
  </w:num>
  <w:num w:numId="4">
    <w:abstractNumId w:val="4"/>
    <w:lvlOverride w:ilvl="0">
      <w:lvl w:ilvl="0">
        <w:start w:val="1"/>
        <w:numFmt w:val="decimal"/>
        <w:lvlText w:val="%1."/>
        <w:legacy w:legacy="1" w:legacySpace="0" w:legacyIndent="360"/>
        <w:lvlJc w:val="left"/>
        <w:pPr>
          <w:ind w:left="936" w:hanging="360"/>
        </w:pPr>
      </w:lvl>
    </w:lvlOverride>
  </w:num>
  <w:num w:numId="5">
    <w:abstractNumId w:val="21"/>
  </w:num>
  <w:num w:numId="6">
    <w:abstractNumId w:val="16"/>
  </w:num>
  <w:num w:numId="7">
    <w:abstractNumId w:val="22"/>
  </w:num>
  <w:num w:numId="8">
    <w:abstractNumId w:val="8"/>
  </w:num>
  <w:num w:numId="9">
    <w:abstractNumId w:val="12"/>
  </w:num>
  <w:num w:numId="10">
    <w:abstractNumId w:val="15"/>
  </w:num>
  <w:num w:numId="11">
    <w:abstractNumId w:val="9"/>
  </w:num>
  <w:num w:numId="12">
    <w:abstractNumId w:val="1"/>
  </w:num>
  <w:num w:numId="13">
    <w:abstractNumId w:val="17"/>
  </w:num>
  <w:num w:numId="14">
    <w:abstractNumId w:val="3"/>
  </w:num>
  <w:num w:numId="15">
    <w:abstractNumId w:val="20"/>
  </w:num>
  <w:num w:numId="16">
    <w:abstractNumId w:val="14"/>
  </w:num>
  <w:num w:numId="17">
    <w:abstractNumId w:val="2"/>
  </w:num>
  <w:num w:numId="18">
    <w:abstractNumId w:val="19"/>
  </w:num>
  <w:num w:numId="19">
    <w:abstractNumId w:val="24"/>
  </w:num>
  <w:num w:numId="20">
    <w:abstractNumId w:val="18"/>
  </w:num>
  <w:num w:numId="21">
    <w:abstractNumId w:val="11"/>
  </w:num>
  <w:num w:numId="22">
    <w:abstractNumId w:val="23"/>
  </w:num>
  <w:num w:numId="23">
    <w:abstractNumId w:val="5"/>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0A3"/>
    <w:rsid w:val="000344F1"/>
    <w:rsid w:val="000820BB"/>
    <w:rsid w:val="000E56C3"/>
    <w:rsid w:val="00101031"/>
    <w:rsid w:val="00103BB0"/>
    <w:rsid w:val="00114B29"/>
    <w:rsid w:val="00115937"/>
    <w:rsid w:val="00126D64"/>
    <w:rsid w:val="001357EB"/>
    <w:rsid w:val="001465EF"/>
    <w:rsid w:val="001705BA"/>
    <w:rsid w:val="00190345"/>
    <w:rsid w:val="001A6CEC"/>
    <w:rsid w:val="001B0ED6"/>
    <w:rsid w:val="001D7E4A"/>
    <w:rsid w:val="001F0B67"/>
    <w:rsid w:val="001F1A63"/>
    <w:rsid w:val="001F343D"/>
    <w:rsid w:val="002060C0"/>
    <w:rsid w:val="00235BB2"/>
    <w:rsid w:val="002628BD"/>
    <w:rsid w:val="00266A50"/>
    <w:rsid w:val="002934BC"/>
    <w:rsid w:val="002A3C6E"/>
    <w:rsid w:val="002B3764"/>
    <w:rsid w:val="002B3F72"/>
    <w:rsid w:val="00315EFA"/>
    <w:rsid w:val="00324510"/>
    <w:rsid w:val="00353A3C"/>
    <w:rsid w:val="003708D0"/>
    <w:rsid w:val="003A6ADD"/>
    <w:rsid w:val="003D760F"/>
    <w:rsid w:val="004264B6"/>
    <w:rsid w:val="004311AA"/>
    <w:rsid w:val="00435077"/>
    <w:rsid w:val="0048041C"/>
    <w:rsid w:val="00496307"/>
    <w:rsid w:val="004E1119"/>
    <w:rsid w:val="004E5F18"/>
    <w:rsid w:val="0050162E"/>
    <w:rsid w:val="0054509F"/>
    <w:rsid w:val="005532E9"/>
    <w:rsid w:val="0057449F"/>
    <w:rsid w:val="005817CC"/>
    <w:rsid w:val="005A3067"/>
    <w:rsid w:val="006010CB"/>
    <w:rsid w:val="006011A8"/>
    <w:rsid w:val="00606934"/>
    <w:rsid w:val="0064492D"/>
    <w:rsid w:val="006A5D4C"/>
    <w:rsid w:val="006B1CBB"/>
    <w:rsid w:val="006C3366"/>
    <w:rsid w:val="006C7829"/>
    <w:rsid w:val="006E1ACF"/>
    <w:rsid w:val="007203F8"/>
    <w:rsid w:val="00745D40"/>
    <w:rsid w:val="0075409F"/>
    <w:rsid w:val="007619CE"/>
    <w:rsid w:val="00766AF2"/>
    <w:rsid w:val="00774CDA"/>
    <w:rsid w:val="007876A8"/>
    <w:rsid w:val="007A6EBC"/>
    <w:rsid w:val="007B15CA"/>
    <w:rsid w:val="007F74D7"/>
    <w:rsid w:val="00810234"/>
    <w:rsid w:val="00843F9C"/>
    <w:rsid w:val="00853BCD"/>
    <w:rsid w:val="0086236E"/>
    <w:rsid w:val="00870B58"/>
    <w:rsid w:val="00896618"/>
    <w:rsid w:val="008A27B2"/>
    <w:rsid w:val="008E0C21"/>
    <w:rsid w:val="009341E5"/>
    <w:rsid w:val="00A15820"/>
    <w:rsid w:val="00A17BCD"/>
    <w:rsid w:val="00A23B9D"/>
    <w:rsid w:val="00A67098"/>
    <w:rsid w:val="00AB4B16"/>
    <w:rsid w:val="00AB644F"/>
    <w:rsid w:val="00B105C3"/>
    <w:rsid w:val="00BA029E"/>
    <w:rsid w:val="00BB3B8B"/>
    <w:rsid w:val="00C146BF"/>
    <w:rsid w:val="00C47F44"/>
    <w:rsid w:val="00C85FB0"/>
    <w:rsid w:val="00CA4E28"/>
    <w:rsid w:val="00CC54A3"/>
    <w:rsid w:val="00CD4572"/>
    <w:rsid w:val="00CE0AF9"/>
    <w:rsid w:val="00CF3996"/>
    <w:rsid w:val="00CF4A9D"/>
    <w:rsid w:val="00CF4E29"/>
    <w:rsid w:val="00D36D3B"/>
    <w:rsid w:val="00D52DC2"/>
    <w:rsid w:val="00D67705"/>
    <w:rsid w:val="00D77A63"/>
    <w:rsid w:val="00DB3688"/>
    <w:rsid w:val="00DB6FC5"/>
    <w:rsid w:val="00DE4EB2"/>
    <w:rsid w:val="00DF1304"/>
    <w:rsid w:val="00E13609"/>
    <w:rsid w:val="00E14BD0"/>
    <w:rsid w:val="00E16EA3"/>
    <w:rsid w:val="00E2385F"/>
    <w:rsid w:val="00E247A9"/>
    <w:rsid w:val="00E40DD6"/>
    <w:rsid w:val="00E430A3"/>
    <w:rsid w:val="00E563C3"/>
    <w:rsid w:val="00E66A79"/>
    <w:rsid w:val="00EA4370"/>
    <w:rsid w:val="00EA7E4D"/>
    <w:rsid w:val="00EB1D42"/>
    <w:rsid w:val="00EB5C33"/>
    <w:rsid w:val="00EC5F04"/>
    <w:rsid w:val="00ED1848"/>
    <w:rsid w:val="00F11582"/>
    <w:rsid w:val="00F2603E"/>
    <w:rsid w:val="00F4103A"/>
    <w:rsid w:val="00F43667"/>
    <w:rsid w:val="00F46E76"/>
    <w:rsid w:val="00F66BC8"/>
    <w:rsid w:val="00F820E0"/>
    <w:rsid w:val="00FB07D4"/>
    <w:rsid w:val="00FB43E7"/>
    <w:rsid w:val="00FD27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8CA102-855C-4EF6-BE8C-1FD5D208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CBB"/>
    <w:rPr>
      <w:rFonts w:ascii="Verdana" w:hAnsi="Verdana"/>
      <w:sz w:val="22"/>
      <w:lang w:eastAsia="en-US"/>
    </w:rPr>
  </w:style>
  <w:style w:type="paragraph" w:styleId="Heading1">
    <w:name w:val="heading 1"/>
    <w:basedOn w:val="Normal"/>
    <w:next w:val="Normal"/>
    <w:qFormat/>
    <w:rsid w:val="00126D64"/>
    <w:pPr>
      <w:keepNext/>
      <w:numPr>
        <w:numId w:val="1"/>
      </w:numPr>
      <w:spacing w:before="240" w:after="60"/>
      <w:outlineLvl w:val="0"/>
    </w:pPr>
    <w:rPr>
      <w:rFonts w:ascii="Arial" w:hAnsi="Arial"/>
      <w:b/>
      <w:spacing w:val="-3"/>
      <w:kern w:val="28"/>
      <w:sz w:val="28"/>
    </w:rPr>
  </w:style>
  <w:style w:type="paragraph" w:styleId="Heading2">
    <w:name w:val="heading 2"/>
    <w:basedOn w:val="Normal"/>
    <w:next w:val="Normal"/>
    <w:qFormat/>
    <w:rsid w:val="00126D64"/>
    <w:pPr>
      <w:keepNext/>
      <w:numPr>
        <w:ilvl w:val="1"/>
        <w:numId w:val="1"/>
      </w:numPr>
      <w:spacing w:before="120"/>
      <w:outlineLvl w:val="1"/>
    </w:pPr>
    <w:rPr>
      <w:spacing w:val="-3"/>
    </w:rPr>
  </w:style>
  <w:style w:type="paragraph" w:styleId="Heading3">
    <w:name w:val="heading 3"/>
    <w:basedOn w:val="Normal"/>
    <w:next w:val="Normal"/>
    <w:qFormat/>
    <w:rsid w:val="00126D64"/>
    <w:pPr>
      <w:keepNext/>
      <w:numPr>
        <w:ilvl w:val="2"/>
        <w:numId w:val="1"/>
      </w:numPr>
      <w:spacing w:before="120"/>
      <w:outlineLvl w:val="2"/>
    </w:pPr>
    <w:rPr>
      <w:spacing w:val="-3"/>
    </w:rPr>
  </w:style>
  <w:style w:type="paragraph" w:styleId="Heading4">
    <w:name w:val="heading 4"/>
    <w:basedOn w:val="Normal"/>
    <w:next w:val="Normal"/>
    <w:qFormat/>
    <w:rsid w:val="00126D64"/>
    <w:pPr>
      <w:keepNext/>
      <w:numPr>
        <w:ilvl w:val="3"/>
        <w:numId w:val="1"/>
      </w:numPr>
      <w:spacing w:before="120"/>
      <w:outlineLvl w:val="3"/>
    </w:pPr>
    <w:rPr>
      <w:i/>
      <w:spacing w:val="-3"/>
    </w:rPr>
  </w:style>
  <w:style w:type="paragraph" w:styleId="Heading5">
    <w:name w:val="heading 5"/>
    <w:basedOn w:val="Normal"/>
    <w:next w:val="Normal"/>
    <w:qFormat/>
    <w:rsid w:val="00126D64"/>
    <w:pPr>
      <w:numPr>
        <w:ilvl w:val="4"/>
        <w:numId w:val="1"/>
      </w:numPr>
      <w:spacing w:before="240" w:after="60"/>
      <w:outlineLvl w:val="4"/>
    </w:pPr>
    <w:rPr>
      <w:rFonts w:ascii="Arial" w:hAnsi="Arial"/>
      <w:spacing w:val="-3"/>
    </w:rPr>
  </w:style>
  <w:style w:type="paragraph" w:styleId="Heading6">
    <w:name w:val="heading 6"/>
    <w:basedOn w:val="Normal"/>
    <w:next w:val="Normal"/>
    <w:qFormat/>
    <w:rsid w:val="00126D64"/>
    <w:pPr>
      <w:numPr>
        <w:ilvl w:val="5"/>
        <w:numId w:val="1"/>
      </w:numPr>
      <w:outlineLvl w:val="5"/>
    </w:pPr>
  </w:style>
  <w:style w:type="paragraph" w:styleId="Heading7">
    <w:name w:val="heading 7"/>
    <w:basedOn w:val="Normal"/>
    <w:next w:val="Normal"/>
    <w:qFormat/>
    <w:rsid w:val="00126D64"/>
    <w:pPr>
      <w:numPr>
        <w:ilvl w:val="6"/>
        <w:numId w:val="1"/>
      </w:numPr>
      <w:outlineLvl w:val="6"/>
    </w:pPr>
  </w:style>
  <w:style w:type="paragraph" w:styleId="Heading8">
    <w:name w:val="heading 8"/>
    <w:basedOn w:val="Normal"/>
    <w:next w:val="Normal"/>
    <w:qFormat/>
    <w:rsid w:val="00126D64"/>
    <w:pPr>
      <w:numPr>
        <w:ilvl w:val="7"/>
        <w:numId w:val="1"/>
      </w:numPr>
      <w:outlineLvl w:val="7"/>
    </w:pPr>
  </w:style>
  <w:style w:type="paragraph" w:styleId="Heading9">
    <w:name w:val="heading 9"/>
    <w:basedOn w:val="Normal"/>
    <w:next w:val="Normal"/>
    <w:qFormat/>
    <w:rsid w:val="00126D64"/>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customStyle="1" w:styleId="cplus">
    <w:name w:val="cplus"/>
    <w:basedOn w:val="Normal"/>
    <w:pPr>
      <w:tabs>
        <w:tab w:val="left" w:pos="288"/>
        <w:tab w:val="left" w:pos="576"/>
        <w:tab w:val="left" w:pos="864"/>
        <w:tab w:val="left" w:pos="1152"/>
        <w:tab w:val="left" w:pos="1440"/>
        <w:tab w:val="left" w:pos="1728"/>
        <w:tab w:val="left" w:pos="2074"/>
      </w:tabs>
      <w:suppressAutoHyphens/>
    </w:pPr>
    <w:rPr>
      <w:b/>
      <w:spacing w:val="-3"/>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spacing w:before="120"/>
      <w:ind w:left="1080"/>
    </w:pPr>
  </w:style>
  <w:style w:type="table" w:styleId="TableGrid">
    <w:name w:val="Table Grid"/>
    <w:basedOn w:val="TableNormal"/>
    <w:rsid w:val="00324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2"/>
    <w:basedOn w:val="Normal"/>
    <w:rsid w:val="001F0B67"/>
    <w:pPr>
      <w:numPr>
        <w:numId w:val="16"/>
      </w:numPr>
    </w:pPr>
  </w:style>
  <w:style w:type="paragraph" w:customStyle="1" w:styleId="Marks">
    <w:name w:val="Marks"/>
    <w:basedOn w:val="PlainText"/>
    <w:rsid w:val="006B1CBB"/>
    <w:pPr>
      <w:shd w:val="clear" w:color="auto" w:fill="E6E6E6"/>
      <w:tabs>
        <w:tab w:val="left" w:pos="684"/>
        <w:tab w:val="left" w:pos="1425"/>
        <w:tab w:val="left" w:pos="2109"/>
        <w:tab w:val="right" w:pos="9348"/>
      </w:tabs>
    </w:pPr>
    <w:rPr>
      <w:rFonts w:eastAsia="MS Mincho"/>
    </w:rPr>
  </w:style>
  <w:style w:type="paragraph" w:styleId="PlainText">
    <w:name w:val="Plain Text"/>
    <w:basedOn w:val="Normal"/>
    <w:rsid w:val="006B1CBB"/>
    <w:rPr>
      <w:rFonts w:ascii="Courier New" w:hAnsi="Courier New" w:cs="Courier New"/>
      <w:sz w:val="20"/>
    </w:rPr>
  </w:style>
  <w:style w:type="paragraph" w:styleId="BalloonText">
    <w:name w:val="Balloon Text"/>
    <w:basedOn w:val="Normal"/>
    <w:link w:val="BalloonTextChar"/>
    <w:rsid w:val="00766AF2"/>
    <w:rPr>
      <w:rFonts w:ascii="Tahoma" w:hAnsi="Tahoma" w:cs="Tahoma"/>
      <w:sz w:val="16"/>
      <w:szCs w:val="16"/>
    </w:rPr>
  </w:style>
  <w:style w:type="character" w:customStyle="1" w:styleId="BalloonTextChar">
    <w:name w:val="Balloon Text Char"/>
    <w:basedOn w:val="DefaultParagraphFont"/>
    <w:link w:val="BalloonText"/>
    <w:rsid w:val="00766AF2"/>
    <w:rPr>
      <w:rFonts w:ascii="Tahoma" w:hAnsi="Tahoma" w:cs="Tahoma"/>
      <w:sz w:val="16"/>
      <w:szCs w:val="16"/>
      <w:lang w:eastAsia="en-US"/>
    </w:rPr>
  </w:style>
  <w:style w:type="paragraph" w:styleId="ListParagraph">
    <w:name w:val="List Paragraph"/>
    <w:basedOn w:val="Normal"/>
    <w:uiPriority w:val="34"/>
    <w:qFormat/>
    <w:rsid w:val="002A3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420-101							Name _______________________________</vt:lpstr>
    </vt:vector>
  </TitlesOfParts>
  <Company>Heritage College</Company>
  <LinksUpToDate>false</LinksUpToDate>
  <CharactersWithSpaces>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420-101							Name _______________________________</dc:title>
  <dc:creator>Computer Science &amp; OST</dc:creator>
  <cp:lastModifiedBy>cstest</cp:lastModifiedBy>
  <cp:revision>2</cp:revision>
  <cp:lastPrinted>2009-11-30T12:53:00Z</cp:lastPrinted>
  <dcterms:created xsi:type="dcterms:W3CDTF">2015-12-08T16:59:00Z</dcterms:created>
  <dcterms:modified xsi:type="dcterms:W3CDTF">2015-12-08T16:59:00Z</dcterms:modified>
</cp:coreProperties>
</file>